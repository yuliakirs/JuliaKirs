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350F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2F6">
        <w:rPr>
          <w:rFonts w:ascii="Times New Roman" w:hAnsi="Times New Roman" w:cs="Times New Roman"/>
          <w:b/>
          <w:bCs/>
          <w:sz w:val="28"/>
          <w:szCs w:val="28"/>
        </w:rPr>
        <w:t>1. Введение:</w:t>
      </w:r>
    </w:p>
    <w:p w14:paraId="718571BD" w14:textId="41C34C81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</w:t>
      </w:r>
      <w:r w:rsidRPr="004432F6">
        <w:rPr>
          <w:rFonts w:ascii="Times New Roman" w:hAnsi="Times New Roman" w:cs="Times New Roman"/>
          <w:sz w:val="24"/>
          <w:szCs w:val="24"/>
        </w:rPr>
        <w:t>Т</w:t>
      </w:r>
      <w:r w:rsidRPr="004432F6">
        <w:rPr>
          <w:rFonts w:ascii="Times New Roman" w:hAnsi="Times New Roman" w:cs="Times New Roman"/>
          <w:sz w:val="24"/>
          <w:szCs w:val="24"/>
        </w:rPr>
        <w:t xml:space="preserve">ест-план описывает процесс тестирования сервиса Go REST API. Сервис Go REST API предоставляет конечные точки для различных </w:t>
      </w:r>
      <w:proofErr w:type="spellStart"/>
      <w:r w:rsidRPr="004432F6">
        <w:rPr>
          <w:rFonts w:ascii="Times New Roman" w:hAnsi="Times New Roman" w:cs="Times New Roman"/>
          <w:sz w:val="24"/>
          <w:szCs w:val="24"/>
        </w:rPr>
        <w:t>функциональностей</w:t>
      </w:r>
      <w:proofErr w:type="spellEnd"/>
      <w:r w:rsidRPr="004432F6">
        <w:rPr>
          <w:rFonts w:ascii="Times New Roman" w:hAnsi="Times New Roman" w:cs="Times New Roman"/>
          <w:sz w:val="24"/>
          <w:szCs w:val="24"/>
        </w:rPr>
        <w:t>, таких как управление пользователями, извлечение данных и их изменение.</w:t>
      </w:r>
    </w:p>
    <w:p w14:paraId="27695214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</w:p>
    <w:p w14:paraId="0E7E8AD5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2F6">
        <w:rPr>
          <w:rFonts w:ascii="Times New Roman" w:hAnsi="Times New Roman" w:cs="Times New Roman"/>
          <w:b/>
          <w:bCs/>
          <w:sz w:val="28"/>
          <w:szCs w:val="28"/>
        </w:rPr>
        <w:t>2. В рамках тестирования:</w:t>
      </w:r>
    </w:p>
    <w:p w14:paraId="27A0BE62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Аутентификация и авторизация пользователей.</w:t>
      </w:r>
    </w:p>
    <w:p w14:paraId="5CB4877F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Операции CRUD для управления пользователями (создание, чтение, обновление, удаление).</w:t>
      </w:r>
    </w:p>
    <w:p w14:paraId="14BF016F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Конечные точки для извлечения данных.</w:t>
      </w:r>
    </w:p>
    <w:p w14:paraId="7EA6C12F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Конечные точки для изменения данных.</w:t>
      </w:r>
    </w:p>
    <w:p w14:paraId="5E4E1B50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Обработка ошибок и коды ответов.</w:t>
      </w:r>
    </w:p>
    <w:p w14:paraId="757AB3FC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Меры безопасности, такие как валидация ввода, проверка аутентификации и авторизации.</w:t>
      </w:r>
    </w:p>
    <w:p w14:paraId="7F57C846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</w:p>
    <w:p w14:paraId="65AB1DD6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2F6">
        <w:rPr>
          <w:rFonts w:ascii="Times New Roman" w:hAnsi="Times New Roman" w:cs="Times New Roman"/>
          <w:b/>
          <w:bCs/>
          <w:sz w:val="28"/>
          <w:szCs w:val="28"/>
        </w:rPr>
        <w:t>3. Вне рамок тестирования:</w:t>
      </w:r>
    </w:p>
    <w:p w14:paraId="70A4970C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Детальное тестирование интеграций с сторонними сервисами.</w:t>
      </w:r>
    </w:p>
    <w:p w14:paraId="75438E4F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Тестирование нагрузки за пределами базовой оценки производительности.</w:t>
      </w:r>
    </w:p>
    <w:p w14:paraId="3BB75CB8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Тестирование совместимости с различными окружениями клиентов.</w:t>
      </w:r>
    </w:p>
    <w:p w14:paraId="046CC79A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</w:p>
    <w:p w14:paraId="5C3220BB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2F6">
        <w:rPr>
          <w:rFonts w:ascii="Times New Roman" w:hAnsi="Times New Roman" w:cs="Times New Roman"/>
          <w:b/>
          <w:bCs/>
          <w:sz w:val="28"/>
          <w:szCs w:val="28"/>
        </w:rPr>
        <w:t>4. Цель качества:</w:t>
      </w:r>
    </w:p>
    <w:p w14:paraId="0A1E9235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Цель тестирования - обеспечить надежность, безопасность и производительность сервиса Go REST API, стремясь к минимальному количеству дефектов и соблюдению отраслевых стандартов.</w:t>
      </w:r>
    </w:p>
    <w:p w14:paraId="51DBC0C9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</w:p>
    <w:p w14:paraId="767FCE6F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2F6">
        <w:rPr>
          <w:rFonts w:ascii="Times New Roman" w:hAnsi="Times New Roman" w:cs="Times New Roman"/>
          <w:b/>
          <w:bCs/>
          <w:sz w:val="28"/>
          <w:szCs w:val="28"/>
        </w:rPr>
        <w:t>5. Роли и обязанности:</w:t>
      </w:r>
    </w:p>
    <w:p w14:paraId="201F7C5A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Инженер по тестированию: отвечает за создание тест-плана, выполнение тестов, отслеживание ошибок и обеспечение общего качества.</w:t>
      </w:r>
    </w:p>
    <w:p w14:paraId="72F23E44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Разработчики: отвечают за исправление выявленных проблем и предоставление необходимой поддержки во время тестирования.</w:t>
      </w:r>
    </w:p>
    <w:p w14:paraId="524BB209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</w:p>
    <w:p w14:paraId="3CF9DC82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2F6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Методология тестирования:</w:t>
      </w:r>
    </w:p>
    <w:p w14:paraId="588D4DE1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Тестирование будет проводиться в основном вручную с использованием инструментов, таких как </w:t>
      </w:r>
      <w:proofErr w:type="spellStart"/>
      <w:r w:rsidRPr="004432F6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4432F6">
        <w:rPr>
          <w:rFonts w:ascii="Times New Roman" w:hAnsi="Times New Roman" w:cs="Times New Roman"/>
          <w:sz w:val="24"/>
          <w:szCs w:val="24"/>
        </w:rPr>
        <w:t xml:space="preserve"> для тестирования конечных точек API. Будут использоваться различные уровни тестирования:</w:t>
      </w:r>
    </w:p>
    <w:p w14:paraId="3FF184BC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Модульное тестирование: проверка отдельных функций и компонентов на корректность и правильную обработку данных.</w:t>
      </w:r>
    </w:p>
    <w:p w14:paraId="2F7DEB87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Интеграционное тестирование: проверка взаимодействия различных компонентов и сервисов, включая операции с базой данных и внешние интеграции.</w:t>
      </w:r>
    </w:p>
    <w:p w14:paraId="0CC15B9C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Системное тестирование: обеспечение общей функциональности и производительности сервиса API в реалистичных сценариях использования, включая тестирование нагрузки и проверку соответствия документации API.</w:t>
      </w:r>
    </w:p>
    <w:p w14:paraId="70E420AC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</w:p>
    <w:p w14:paraId="7AC65EBE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2F6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4432F6">
        <w:rPr>
          <w:rFonts w:ascii="Times New Roman" w:hAnsi="Times New Roman" w:cs="Times New Roman"/>
          <w:b/>
          <w:bCs/>
          <w:sz w:val="28"/>
          <w:szCs w:val="28"/>
        </w:rPr>
        <w:t>Триаж</w:t>
      </w:r>
      <w:proofErr w:type="spellEnd"/>
      <w:r w:rsidRPr="004432F6">
        <w:rPr>
          <w:rFonts w:ascii="Times New Roman" w:hAnsi="Times New Roman" w:cs="Times New Roman"/>
          <w:b/>
          <w:bCs/>
          <w:sz w:val="28"/>
          <w:szCs w:val="28"/>
        </w:rPr>
        <w:t xml:space="preserve"> ошибок:</w:t>
      </w:r>
    </w:p>
    <w:p w14:paraId="2029C75A" w14:textId="76D637E3" w:rsidR="004432F6" w:rsidRPr="004432F6" w:rsidRDefault="00A1673C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Ошибки будут классифицироваться по уровню серьезности и влиянию на функциональность системы. Критические ошибки, влияющие на основные функции, будут приоритетными для немедленного решения, за которыми следуют существенные и минорные проблемы.</w:t>
      </w:r>
      <w:r w:rsidR="004432F6" w:rsidRPr="004432F6">
        <w:rPr>
          <w:rFonts w:ascii="Times New Roman" w:hAnsi="Times New Roman" w:cs="Times New Roman"/>
          <w:sz w:val="24"/>
          <w:szCs w:val="24"/>
          <w:lang w:val="en-US"/>
        </w:rPr>
        <w:br/>
      </w:r>
      <w:r w:rsidR="004432F6" w:rsidRPr="004432F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DD17B3E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</w:p>
    <w:p w14:paraId="6871F886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>1. Функциональное тестирование:</w:t>
      </w:r>
    </w:p>
    <w:p w14:paraId="77582862" w14:textId="4C511D9F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Критические ошибки (высокий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23389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Ошибка при создании нового пользователя: Новый пользователь не добавляется в базу данных или не получает подтверждение о успешном создании.</w:t>
      </w:r>
    </w:p>
    <w:p w14:paraId="314FD308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Ошибка при получении информации о пользователе: Система не возвращает корректные данные о пользователе или возвращает ошибку.</w:t>
      </w:r>
    </w:p>
    <w:p w14:paraId="5E5F9F97" w14:textId="6E66C5E1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Серьезные ошибки (средний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A3ADA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Ошибка при обновлении информации о пользователе: Обновления не сохраняются правильно в базе данных.</w:t>
      </w:r>
    </w:p>
    <w:p w14:paraId="0D306C41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Ошибка при удалении пользователя: Система не удаляет пользователя или удаляет неправильного пользователя.</w:t>
      </w:r>
    </w:p>
    <w:p w14:paraId="15B5AFCA" w14:textId="605109AB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Минорные ошибки (низкий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5985E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Ошибка при аутентификации пользователя: Проблемы с аутентификацией при попытке доступа к конечным точкам.</w:t>
      </w:r>
    </w:p>
    <w:p w14:paraId="1B535300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</w:p>
    <w:p w14:paraId="66A3DC6C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>2. Тестирование производительности:</w:t>
      </w:r>
    </w:p>
    <w:p w14:paraId="374C08A1" w14:textId="5210847D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Критические ошибки (высокий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3E9D1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Медленное выполнение запросов: Запросы на получение или обновление информации о пользователях выполняются слишком медленно или приводят к таймаутам.</w:t>
      </w:r>
    </w:p>
    <w:p w14:paraId="7A5DF540" w14:textId="74B32DE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Серьезные ошибки (средний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6A20C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Низкая стойкость к высокой нагрузке: Система не справляется с обработкой большого числа одновременных запросов на доступ к данным пользователя.</w:t>
      </w:r>
    </w:p>
    <w:p w14:paraId="0AD35B56" w14:textId="6DD91C02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Минорные ошибки (низкий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3B5D4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Медленная загрузка при малой нагрузке: Загрузка данных о пользователях занимает слишком много времени даже при низкой нагрузке.</w:t>
      </w:r>
    </w:p>
    <w:p w14:paraId="31436537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</w:p>
    <w:p w14:paraId="018EAD06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>3. Тестирование контента:</w:t>
      </w:r>
    </w:p>
    <w:p w14:paraId="599081F1" w14:textId="73143E31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Критические ошибки (высокий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5CE53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Отсутствие данных в ответе: Неправильный или пустой ответ при запросе информации о пользователях.</w:t>
      </w:r>
    </w:p>
    <w:p w14:paraId="005907F2" w14:textId="4C3D5F04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Серьезные ошибки (средний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26E75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Неполная информация: Отображение неполных данных о пользователях при запросе.</w:t>
      </w:r>
    </w:p>
    <w:p w14:paraId="76A46A66" w14:textId="2DE20ACF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Минорные ошибки (низкий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2C8DD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Некорректные данные в ответе: Отображение неверных или некорректных данных при запросе информации о пользователях.</w:t>
      </w:r>
    </w:p>
    <w:p w14:paraId="463078DD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</w:p>
    <w:p w14:paraId="4C998110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>4. Визуальное тестирование:</w:t>
      </w:r>
    </w:p>
    <w:p w14:paraId="37F9274B" w14:textId="7A274F2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Критические ошибки (высокий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531F9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Некорректное отображение интерфейса: Ошибки в стилизации или расположении элементов на странице.</w:t>
      </w:r>
    </w:p>
    <w:p w14:paraId="013B1379" w14:textId="48A214EA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Серьезные ошибки (средний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6BFBB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Неправильное выравнивание: Проблемы с выравниванием текста или элементов интерфейса.</w:t>
      </w:r>
    </w:p>
    <w:p w14:paraId="4AD63A4E" w14:textId="79467E76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Минорные ошибки (низкий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7B1AF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lastRenderedPageBreak/>
        <w:t xml:space="preserve">        - Стилистические ошибки: Незначительные ошибки в дизайне, не влияющие на функциональность.</w:t>
      </w:r>
    </w:p>
    <w:p w14:paraId="4BB836E7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</w:p>
    <w:p w14:paraId="751F1BD3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>5. Тестирование на краш:</w:t>
      </w:r>
    </w:p>
    <w:p w14:paraId="457B5AAC" w14:textId="780AA5BC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Критические ошибки (высокий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5D6A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Краш при некорректном запросе: Система </w:t>
      </w:r>
      <w:proofErr w:type="spellStart"/>
      <w:r w:rsidRPr="004432F6">
        <w:rPr>
          <w:rFonts w:ascii="Times New Roman" w:hAnsi="Times New Roman" w:cs="Times New Roman"/>
          <w:sz w:val="24"/>
          <w:szCs w:val="24"/>
        </w:rPr>
        <w:t>крашится</w:t>
      </w:r>
      <w:proofErr w:type="spellEnd"/>
      <w:r w:rsidRPr="004432F6">
        <w:rPr>
          <w:rFonts w:ascii="Times New Roman" w:hAnsi="Times New Roman" w:cs="Times New Roman"/>
          <w:sz w:val="24"/>
          <w:szCs w:val="24"/>
        </w:rPr>
        <w:t xml:space="preserve"> при передаче неправильных данных в запросе.</w:t>
      </w:r>
    </w:p>
    <w:p w14:paraId="7AD678AE" w14:textId="53D6E134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Серьезные ошибки (средний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0AEDD" w14:textId="77777777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Краш при недоступности </w:t>
      </w:r>
      <w:r w:rsidRPr="004432F6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4432F6">
        <w:rPr>
          <w:rFonts w:ascii="Times New Roman" w:hAnsi="Times New Roman" w:cs="Times New Roman"/>
          <w:sz w:val="24"/>
          <w:szCs w:val="24"/>
        </w:rPr>
        <w:t xml:space="preserve">: Обработка ситуации, когда </w:t>
      </w:r>
      <w:r w:rsidRPr="004432F6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4432F6">
        <w:rPr>
          <w:rFonts w:ascii="Times New Roman" w:hAnsi="Times New Roman" w:cs="Times New Roman"/>
          <w:sz w:val="24"/>
          <w:szCs w:val="24"/>
        </w:rPr>
        <w:t xml:space="preserve"> становится недоступным.</w:t>
      </w:r>
    </w:p>
    <w:p w14:paraId="16A10D4F" w14:textId="0021FAEE" w:rsidR="004432F6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- 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  <w:r w:rsidRPr="004432F6">
        <w:rPr>
          <w:rFonts w:ascii="Times New Roman" w:hAnsi="Times New Roman" w:cs="Times New Roman"/>
          <w:sz w:val="24"/>
          <w:szCs w:val="24"/>
        </w:rPr>
        <w:t>Минорные ошибки (низкий приоритет):</w:t>
      </w:r>
      <w:r w:rsidRPr="00443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D8D65" w14:textId="3B884BF1" w:rsidR="00A1673C" w:rsidRPr="004432F6" w:rsidRDefault="004432F6" w:rsidP="004432F6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     - Редкие краши</w:t>
      </w:r>
      <w:proofErr w:type="gramStart"/>
      <w:r w:rsidRPr="004432F6">
        <w:rPr>
          <w:rFonts w:ascii="Times New Roman" w:hAnsi="Times New Roman" w:cs="Times New Roman"/>
          <w:sz w:val="24"/>
          <w:szCs w:val="24"/>
        </w:rPr>
        <w:t>: Иногда</w:t>
      </w:r>
      <w:proofErr w:type="gramEnd"/>
      <w:r w:rsidRPr="004432F6">
        <w:rPr>
          <w:rFonts w:ascii="Times New Roman" w:hAnsi="Times New Roman" w:cs="Times New Roman"/>
          <w:sz w:val="24"/>
          <w:szCs w:val="24"/>
        </w:rPr>
        <w:t xml:space="preserve"> возникающие краши, которые не сильно влияют на работоспособность сервиса.</w:t>
      </w:r>
    </w:p>
    <w:p w14:paraId="19962499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</w:p>
    <w:p w14:paraId="3006D14F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2F6">
        <w:rPr>
          <w:rFonts w:ascii="Times New Roman" w:hAnsi="Times New Roman" w:cs="Times New Roman"/>
          <w:b/>
          <w:bCs/>
          <w:sz w:val="28"/>
          <w:szCs w:val="28"/>
        </w:rPr>
        <w:t>8. Критерии приостановки и возобновления:</w:t>
      </w:r>
    </w:p>
    <w:p w14:paraId="162E741F" w14:textId="6BC518B6" w:rsidR="001F734C" w:rsidRPr="001F734C" w:rsidRDefault="00A1673C" w:rsidP="001F734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</w:t>
      </w:r>
      <w:r w:rsidR="001F734C">
        <w:rPr>
          <w:rFonts w:ascii="Times New Roman" w:hAnsi="Times New Roman" w:cs="Times New Roman"/>
          <w:sz w:val="24"/>
          <w:szCs w:val="24"/>
        </w:rPr>
        <w:t xml:space="preserve"> </w:t>
      </w:r>
      <w:r w:rsidR="001F734C" w:rsidRPr="001F734C">
        <w:rPr>
          <w:rFonts w:ascii="Times New Roman" w:hAnsi="Times New Roman" w:cs="Times New Roman"/>
          <w:sz w:val="24"/>
          <w:szCs w:val="24"/>
        </w:rPr>
        <w:t>Критерии приостановки:</w:t>
      </w:r>
      <w:r w:rsidR="001F7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998C4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</w:p>
    <w:p w14:paraId="49D63FF7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  <w:r w:rsidRPr="001F734C">
        <w:rPr>
          <w:rFonts w:ascii="Times New Roman" w:hAnsi="Times New Roman" w:cs="Times New Roman"/>
          <w:sz w:val="24"/>
          <w:szCs w:val="24"/>
        </w:rPr>
        <w:t>- Неприемлемое время ответа</w:t>
      </w:r>
      <w:proofErr w:type="gramStart"/>
      <w:r w:rsidRPr="001F734C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1F734C">
        <w:rPr>
          <w:rFonts w:ascii="Times New Roman" w:hAnsi="Times New Roman" w:cs="Times New Roman"/>
          <w:sz w:val="24"/>
          <w:szCs w:val="24"/>
        </w:rPr>
        <w:t xml:space="preserve"> среднее время ответа от сервиса превышает установленный порог, указывающий на проблемы с производительностью.</w:t>
      </w:r>
    </w:p>
    <w:p w14:paraId="3B60B961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  <w:r w:rsidRPr="001F734C">
        <w:rPr>
          <w:rFonts w:ascii="Times New Roman" w:hAnsi="Times New Roman" w:cs="Times New Roman"/>
          <w:sz w:val="24"/>
          <w:szCs w:val="24"/>
        </w:rPr>
        <w:t>- Высокий уровень ошибок</w:t>
      </w:r>
      <w:proofErr w:type="gramStart"/>
      <w:r w:rsidRPr="001F734C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1F734C">
        <w:rPr>
          <w:rFonts w:ascii="Times New Roman" w:hAnsi="Times New Roman" w:cs="Times New Roman"/>
          <w:sz w:val="24"/>
          <w:szCs w:val="24"/>
        </w:rPr>
        <w:t xml:space="preserve"> процент ошибок в ответах от API превышает допустимый уровень, указывая на серьезные проблемы с функциональностью или стабильностью.</w:t>
      </w:r>
    </w:p>
    <w:p w14:paraId="08B47F21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  <w:r w:rsidRPr="001F734C">
        <w:rPr>
          <w:rFonts w:ascii="Times New Roman" w:hAnsi="Times New Roman" w:cs="Times New Roman"/>
          <w:sz w:val="24"/>
          <w:szCs w:val="24"/>
        </w:rPr>
        <w:t>- Неполадки с доступностью</w:t>
      </w:r>
      <w:proofErr w:type="gramStart"/>
      <w:r w:rsidRPr="001F734C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1F734C">
        <w:rPr>
          <w:rFonts w:ascii="Times New Roman" w:hAnsi="Times New Roman" w:cs="Times New Roman"/>
          <w:sz w:val="24"/>
          <w:szCs w:val="24"/>
        </w:rPr>
        <w:t xml:space="preserve"> сервис становится недоступным для пользователей из-за технических проблем или отказа сервера.</w:t>
      </w:r>
    </w:p>
    <w:p w14:paraId="0F7DD402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  <w:r w:rsidRPr="001F734C">
        <w:rPr>
          <w:rFonts w:ascii="Times New Roman" w:hAnsi="Times New Roman" w:cs="Times New Roman"/>
          <w:sz w:val="24"/>
          <w:szCs w:val="24"/>
        </w:rPr>
        <w:t>- Обнаружение серьезных уязвимостей безопасности</w:t>
      </w:r>
      <w:proofErr w:type="gramStart"/>
      <w:r w:rsidRPr="001F734C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1F734C">
        <w:rPr>
          <w:rFonts w:ascii="Times New Roman" w:hAnsi="Times New Roman" w:cs="Times New Roman"/>
          <w:sz w:val="24"/>
          <w:szCs w:val="24"/>
        </w:rPr>
        <w:t xml:space="preserve"> обнаруживаются критические уязвимости, которые могут привести к компрометации данных или нарушению безопасности системы.</w:t>
      </w:r>
    </w:p>
    <w:p w14:paraId="693AFAFC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</w:p>
    <w:p w14:paraId="16BB8079" w14:textId="2DFEB24B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734C">
        <w:rPr>
          <w:rFonts w:ascii="Times New Roman" w:hAnsi="Times New Roman" w:cs="Times New Roman"/>
          <w:sz w:val="24"/>
          <w:szCs w:val="24"/>
        </w:rPr>
        <w:t>Требования для возобновления: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C5D27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</w:p>
    <w:p w14:paraId="50CE67AD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  <w:r w:rsidRPr="001F734C">
        <w:rPr>
          <w:rFonts w:ascii="Times New Roman" w:hAnsi="Times New Roman" w:cs="Times New Roman"/>
          <w:sz w:val="24"/>
          <w:szCs w:val="24"/>
        </w:rPr>
        <w:t>- Функциональная стабильность: Все функциональные возможности должны быть восстановлены и функционировать без критических сбоев или ошибок.</w:t>
      </w:r>
    </w:p>
    <w:p w14:paraId="196C2EC4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  <w:r w:rsidRPr="001F734C">
        <w:rPr>
          <w:rFonts w:ascii="Times New Roman" w:hAnsi="Times New Roman" w:cs="Times New Roman"/>
          <w:sz w:val="24"/>
          <w:szCs w:val="24"/>
        </w:rPr>
        <w:lastRenderedPageBreak/>
        <w:t>- Пользовательский опыт: Пользовательский опыт должен восстанавливаться до уровня, обеспечивающего удобство использования и удовлетворение потребностей пользователей.</w:t>
      </w:r>
    </w:p>
    <w:p w14:paraId="664AE3A7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  <w:r w:rsidRPr="001F734C">
        <w:rPr>
          <w:rFonts w:ascii="Times New Roman" w:hAnsi="Times New Roman" w:cs="Times New Roman"/>
          <w:sz w:val="24"/>
          <w:szCs w:val="24"/>
        </w:rPr>
        <w:t>- Производительность: Приложение должно поддерживать оптимальную производительность, обеспечивая быстрые и плавные взаимодействия с пользователем.</w:t>
      </w:r>
    </w:p>
    <w:p w14:paraId="620C5E53" w14:textId="77777777" w:rsidR="001F734C" w:rsidRPr="001F734C" w:rsidRDefault="001F734C" w:rsidP="001F734C">
      <w:pPr>
        <w:rPr>
          <w:rFonts w:ascii="Times New Roman" w:hAnsi="Times New Roman" w:cs="Times New Roman"/>
          <w:sz w:val="24"/>
          <w:szCs w:val="24"/>
        </w:rPr>
      </w:pPr>
      <w:r w:rsidRPr="001F734C">
        <w:rPr>
          <w:rFonts w:ascii="Times New Roman" w:hAnsi="Times New Roman" w:cs="Times New Roman"/>
          <w:sz w:val="24"/>
          <w:szCs w:val="24"/>
        </w:rPr>
        <w:t>- Безопасность и управление доступом</w:t>
      </w:r>
      <w:proofErr w:type="gramStart"/>
      <w:r w:rsidRPr="001F734C">
        <w:rPr>
          <w:rFonts w:ascii="Times New Roman" w:hAnsi="Times New Roman" w:cs="Times New Roman"/>
          <w:sz w:val="24"/>
          <w:szCs w:val="24"/>
        </w:rPr>
        <w:t>: Необходимо</w:t>
      </w:r>
      <w:proofErr w:type="gramEnd"/>
      <w:r w:rsidRPr="001F734C">
        <w:rPr>
          <w:rFonts w:ascii="Times New Roman" w:hAnsi="Times New Roman" w:cs="Times New Roman"/>
          <w:sz w:val="24"/>
          <w:szCs w:val="24"/>
        </w:rPr>
        <w:t xml:space="preserve"> восстановить правильную работу механизмов безопасности и управления доступом, чтобы обеспечить защиту данных и предотвратить несанкционированный доступ.</w:t>
      </w:r>
    </w:p>
    <w:p w14:paraId="1098815E" w14:textId="0F8B7C22" w:rsidR="00A1673C" w:rsidRPr="004432F6" w:rsidRDefault="001F734C" w:rsidP="001F734C">
      <w:pPr>
        <w:rPr>
          <w:rFonts w:ascii="Times New Roman" w:hAnsi="Times New Roman" w:cs="Times New Roman"/>
          <w:sz w:val="24"/>
          <w:szCs w:val="24"/>
        </w:rPr>
      </w:pPr>
      <w:r w:rsidRPr="001F734C">
        <w:rPr>
          <w:rFonts w:ascii="Times New Roman" w:hAnsi="Times New Roman" w:cs="Times New Roman"/>
          <w:sz w:val="24"/>
          <w:szCs w:val="24"/>
        </w:rPr>
        <w:t>- Видимость данных: Должна быть восстановлена точность и последовательность представления данных для пользователей, с учетом их ролей и разрешений.</w:t>
      </w:r>
    </w:p>
    <w:p w14:paraId="45A7B96E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</w:p>
    <w:p w14:paraId="4E819956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2F6">
        <w:rPr>
          <w:rFonts w:ascii="Times New Roman" w:hAnsi="Times New Roman" w:cs="Times New Roman"/>
          <w:b/>
          <w:bCs/>
          <w:sz w:val="28"/>
          <w:szCs w:val="28"/>
        </w:rPr>
        <w:t>9. Результаты тестирования:</w:t>
      </w:r>
    </w:p>
    <w:p w14:paraId="5CE4530E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Документация тест-плана.</w:t>
      </w:r>
    </w:p>
    <w:p w14:paraId="3E531F9F" w14:textId="74271741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</w:t>
      </w:r>
      <w:r w:rsidRPr="004432F6">
        <w:rPr>
          <w:rFonts w:ascii="Times New Roman" w:hAnsi="Times New Roman" w:cs="Times New Roman"/>
          <w:sz w:val="24"/>
          <w:szCs w:val="24"/>
        </w:rPr>
        <w:t>Чек-листы</w:t>
      </w:r>
      <w:r w:rsidRPr="004432F6">
        <w:rPr>
          <w:rFonts w:ascii="Times New Roman" w:hAnsi="Times New Roman" w:cs="Times New Roman"/>
          <w:sz w:val="24"/>
          <w:szCs w:val="24"/>
        </w:rPr>
        <w:t>.</w:t>
      </w:r>
    </w:p>
    <w:p w14:paraId="15F0E0F2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Отчеты об ошибках с подробным описанием и шагами для воспроизведения.</w:t>
      </w:r>
    </w:p>
    <w:p w14:paraId="54F250A5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CB4A3" w14:textId="77777777" w:rsidR="00A1673C" w:rsidRPr="004432F6" w:rsidRDefault="00A1673C" w:rsidP="00A167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2F6">
        <w:rPr>
          <w:rFonts w:ascii="Times New Roman" w:hAnsi="Times New Roman" w:cs="Times New Roman"/>
          <w:b/>
          <w:bCs/>
          <w:sz w:val="28"/>
          <w:szCs w:val="28"/>
        </w:rPr>
        <w:t>10. Ресурсы и требования к окружению:</w:t>
      </w:r>
    </w:p>
    <w:p w14:paraId="557AC43B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Рабочее окружение с доступом к сервису Go REST API.</w:t>
      </w:r>
    </w:p>
    <w:p w14:paraId="61C6DE61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Наборы тестовых данных для различных сценариев.</w:t>
      </w:r>
    </w:p>
    <w:p w14:paraId="254E0C00" w14:textId="77777777" w:rsidR="00A1673C" w:rsidRPr="004432F6" w:rsidRDefault="00A1673C" w:rsidP="00A1673C">
      <w:pPr>
        <w:rPr>
          <w:rFonts w:ascii="Times New Roman" w:hAnsi="Times New Roman" w:cs="Times New Roman"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- Инструменты совместной работы для коммуникации между участниками команды.</w:t>
      </w:r>
    </w:p>
    <w:p w14:paraId="532866F6" w14:textId="17C1B7A0" w:rsidR="00A1673C" w:rsidRPr="004432F6" w:rsidRDefault="00A1673C" w:rsidP="00A1673C">
      <w:pPr>
        <w:spacing w:line="240" w:lineRule="auto"/>
        <w:rPr>
          <w:ins w:id="0" w:author="юлия кирсанова" w:date="2024-03-14T15:05:00Z"/>
          <w:rFonts w:ascii="Times New Roman" w:hAnsi="Times New Roman" w:cs="Times New Roman"/>
          <w:noProof/>
          <w:sz w:val="24"/>
          <w:szCs w:val="24"/>
        </w:rPr>
      </w:pPr>
      <w:r w:rsidRPr="004432F6">
        <w:rPr>
          <w:rFonts w:ascii="Times New Roman" w:hAnsi="Times New Roman" w:cs="Times New Roman"/>
          <w:sz w:val="24"/>
          <w:szCs w:val="24"/>
        </w:rPr>
        <w:t xml:space="preserve">   </w:t>
      </w:r>
      <w:ins w:id="1" w:author="юлия кирсанова" w:date="2024-03-14T15:05:00Z">
        <w:r w:rsidRPr="004432F6">
          <w:rPr>
            <w:rFonts w:ascii="Times New Roman" w:hAnsi="Times New Roman" w:cs="Times New Roman"/>
            <w:noProof/>
            <w:sz w:val="24"/>
            <w:szCs w:val="24"/>
          </w:rPr>
          <w:t xml:space="preserve">- </w:t>
        </w:r>
        <w:r w:rsidRPr="004432F6">
          <w:rPr>
            <w:rFonts w:ascii="Times New Roman" w:hAnsi="Times New Roman" w:cs="Times New Roman"/>
            <w:noProof/>
            <w:sz w:val="24"/>
            <w:szCs w:val="24"/>
            <w:lang w:val="en-US"/>
          </w:rPr>
          <w:t>Jira</w:t>
        </w:r>
        <w:r w:rsidRPr="004432F6">
          <w:rPr>
            <w:rFonts w:ascii="Times New Roman" w:hAnsi="Times New Roman" w:cs="Times New Roman"/>
            <w:noProof/>
            <w:sz w:val="24"/>
            <w:szCs w:val="24"/>
          </w:rPr>
          <w:t xml:space="preserve"> для заведения баг-репортов</w:t>
        </w:r>
      </w:ins>
    </w:p>
    <w:p w14:paraId="00CB8748" w14:textId="5002D8FD" w:rsidR="0095234C" w:rsidRPr="004432F6" w:rsidRDefault="0095234C" w:rsidP="00A1673C">
      <w:pPr>
        <w:rPr>
          <w:rFonts w:ascii="Times New Roman" w:hAnsi="Times New Roman" w:cs="Times New Roman"/>
          <w:sz w:val="24"/>
          <w:szCs w:val="24"/>
        </w:rPr>
      </w:pPr>
    </w:p>
    <w:sectPr w:rsidR="0095234C" w:rsidRPr="0044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юлия кирсанова">
    <w15:presenceInfo w15:providerId="Windows Live" w15:userId="120d4e348180f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09EF"/>
    <w:rsid w:val="001109EF"/>
    <w:rsid w:val="001F734C"/>
    <w:rsid w:val="004432F6"/>
    <w:rsid w:val="0095234C"/>
    <w:rsid w:val="00A1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9350"/>
  <w15:chartTrackingRefBased/>
  <w15:docId w15:val="{1FA43566-82A3-4F0B-94AF-5D7D9C3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юлия кирсанова</cp:lastModifiedBy>
  <cp:revision>2</cp:revision>
  <dcterms:created xsi:type="dcterms:W3CDTF">2024-03-19T09:05:00Z</dcterms:created>
  <dcterms:modified xsi:type="dcterms:W3CDTF">2024-03-19T09:29:00Z</dcterms:modified>
</cp:coreProperties>
</file>