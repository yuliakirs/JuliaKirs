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5323" w14:textId="19D3CDD4" w:rsidR="00EC2D79" w:rsidRPr="00F86086" w:rsidRDefault="00EC2D79" w:rsidP="00EC2D79">
      <w:pP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F860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Plan </w:t>
      </w:r>
      <w:r w:rsidRPr="00F8608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Dummy Api</w:t>
      </w:r>
      <w:r w:rsidRPr="00F8608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86086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7194659D" w14:textId="77777777" w:rsidR="00EC2D79" w:rsidRPr="00F86086" w:rsidRDefault="00EC2D79" w:rsidP="00EC2D79">
      <w:pPr>
        <w:pStyle w:val="1"/>
        <w:numPr>
          <w:ilvl w:val="0"/>
          <w:numId w:val="0"/>
        </w:numPr>
        <w:rPr>
          <w:noProof/>
          <w:sz w:val="28"/>
          <w:szCs w:val="28"/>
        </w:rPr>
      </w:pPr>
      <w:r w:rsidRPr="00F86086">
        <w:br/>
      </w:r>
      <w:bookmarkStart w:id="0" w:name="_Toc420154046"/>
      <w:r w:rsidRPr="00F86086">
        <w:rPr>
          <w:noProof/>
          <w:sz w:val="28"/>
          <w:szCs w:val="28"/>
        </w:rPr>
        <w:t>1. Introduction</w:t>
      </w:r>
      <w:bookmarkEnd w:id="0"/>
      <w:r w:rsidRPr="00F86086">
        <w:rPr>
          <w:noProof/>
          <w:sz w:val="28"/>
          <w:szCs w:val="28"/>
        </w:rPr>
        <w:tab/>
      </w:r>
    </w:p>
    <w:p w14:paraId="650B3AA2" w14:textId="7DF290A9" w:rsidR="00EC2D79" w:rsidRPr="00F86086" w:rsidRDefault="00EC2D79" w:rsidP="00EC2D7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6086">
        <w:rPr>
          <w:rFonts w:ascii="Times New Roman" w:hAnsi="Times New Roman" w:cs="Times New Roman"/>
          <w:noProof/>
          <w:sz w:val="24"/>
          <w:szCs w:val="24"/>
        </w:rPr>
        <w:t xml:space="preserve">Этот тест-план описывает процесс тестирования 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RESTful</w:t>
      </w:r>
      <w:r w:rsidRPr="00F86086">
        <w:rPr>
          <w:rFonts w:ascii="Times New Roman" w:hAnsi="Times New Roman" w:cs="Times New Roman"/>
          <w:noProof/>
          <w:sz w:val="24"/>
          <w:szCs w:val="24"/>
        </w:rPr>
        <w:t>-сервиса "</w:t>
      </w:r>
      <w:r w:rsidRPr="00F86086">
        <w:rPr>
          <w:rFonts w:ascii="Times New Roman" w:hAnsi="Times New Roman" w:cs="Times New Roman"/>
          <w:rPrChange w:id="1" w:author="юлия кирсанова" w:date="2024-03-14T15:10:00Z">
            <w:rPr/>
          </w:rPrChange>
        </w:rPr>
        <w:t xml:space="preserve"> 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dummyapi</w:t>
      </w:r>
      <w:r w:rsidRPr="00F86086">
        <w:rPr>
          <w:rFonts w:ascii="Times New Roman" w:hAnsi="Times New Roman" w:cs="Times New Roman"/>
          <w:noProof/>
          <w:sz w:val="24"/>
          <w:szCs w:val="24"/>
        </w:rPr>
        <w:t>.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io</w:t>
      </w:r>
      <w:r w:rsidRPr="00F86086">
        <w:rPr>
          <w:rFonts w:ascii="Times New Roman" w:hAnsi="Times New Roman" w:cs="Times New Roman"/>
          <w:noProof/>
          <w:sz w:val="24"/>
          <w:szCs w:val="24"/>
        </w:rPr>
        <w:t xml:space="preserve">" с использованием инструмента 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Postman</w:t>
      </w:r>
      <w:r w:rsidRPr="00F86086">
        <w:rPr>
          <w:rFonts w:ascii="Times New Roman" w:hAnsi="Times New Roman" w:cs="Times New Roman"/>
          <w:noProof/>
          <w:sz w:val="24"/>
          <w:szCs w:val="24"/>
        </w:rPr>
        <w:t>. "</w:t>
      </w:r>
      <w:r w:rsidRPr="00F86086">
        <w:rPr>
          <w:rFonts w:ascii="Times New Roman" w:hAnsi="Times New Roman" w:cs="Times New Roman"/>
          <w:rPrChange w:id="2" w:author="юлия кирсанова" w:date="2024-03-14T15:10:00Z">
            <w:rPr/>
          </w:rPrChange>
        </w:rPr>
        <w:t xml:space="preserve"> 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dummyapi</w:t>
      </w:r>
      <w:r w:rsidRPr="00F86086">
        <w:rPr>
          <w:rFonts w:ascii="Times New Roman" w:hAnsi="Times New Roman" w:cs="Times New Roman"/>
          <w:noProof/>
          <w:sz w:val="24"/>
          <w:szCs w:val="24"/>
        </w:rPr>
        <w:t>.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io</w:t>
      </w:r>
      <w:r w:rsidRPr="00F86086">
        <w:rPr>
          <w:rFonts w:ascii="Times New Roman" w:hAnsi="Times New Roman" w:cs="Times New Roman"/>
          <w:noProof/>
          <w:sz w:val="24"/>
          <w:szCs w:val="24"/>
        </w:rPr>
        <w:t xml:space="preserve">" предоставляет </w:t>
      </w:r>
      <w:r w:rsidRPr="00F86086">
        <w:rPr>
          <w:rFonts w:ascii="Times New Roman" w:hAnsi="Times New Roman" w:cs="Times New Roman"/>
          <w:noProof/>
          <w:sz w:val="24"/>
          <w:szCs w:val="24"/>
          <w:lang w:val="en-US"/>
        </w:rPr>
        <w:t>API</w:t>
      </w:r>
      <w:r w:rsidRPr="00F86086">
        <w:rPr>
          <w:rFonts w:ascii="Times New Roman" w:hAnsi="Times New Roman" w:cs="Times New Roman"/>
          <w:noProof/>
          <w:sz w:val="24"/>
          <w:szCs w:val="24"/>
        </w:rPr>
        <w:t xml:space="preserve"> для управления</w:t>
      </w:r>
      <w:del w:id="3" w:author="юлия кирсанова" w:date="2024-03-14T14:40:00Z">
        <w:r w:rsidRPr="00DC02E6" w:rsidDel="00EC2D79">
          <w:rPr>
            <w:rFonts w:ascii="Times New Roman" w:hAnsi="Times New Roman" w:cs="Times New Roman"/>
            <w:noProof/>
            <w:sz w:val="24"/>
            <w:szCs w:val="24"/>
          </w:rPr>
          <w:delText xml:space="preserve"> </w:delText>
        </w:r>
      </w:del>
      <w:ins w:id="4" w:author="юлия кирсанова" w:date="2024-03-14T14:40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 регистрации пользователей,</w:t>
        </w:r>
      </w:ins>
      <w:ins w:id="5" w:author="юлия кирсанова" w:date="2024-03-14T14:41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 постов, комментариев и тегов на сервисе</w:t>
        </w:r>
      </w:ins>
      <w:del w:id="6" w:author="юлия кирсанова" w:date="2024-03-14T14:40:00Z">
        <w:r w:rsidRPr="00F86086" w:rsidDel="00EC2D79">
          <w:rPr>
            <w:rFonts w:ascii="Times New Roman" w:hAnsi="Times New Roman" w:cs="Times New Roman"/>
            <w:noProof/>
            <w:sz w:val="24"/>
            <w:szCs w:val="24"/>
          </w:rPr>
          <w:delText>бронированием номеров в отеле</w:delText>
        </w:r>
      </w:del>
      <w:r w:rsidRPr="00F8608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2031AB2" w14:textId="77777777" w:rsidR="0095234C" w:rsidRPr="00F86086" w:rsidRDefault="0095234C">
      <w:pPr>
        <w:rPr>
          <w:ins w:id="7" w:author="юлия кирсанова" w:date="2024-03-14T14:44:00Z"/>
          <w:rFonts w:ascii="Times New Roman" w:hAnsi="Times New Roman" w:cs="Times New Roman"/>
          <w:rPrChange w:id="8" w:author="юлия кирсанова" w:date="2024-03-14T15:10:00Z">
            <w:rPr>
              <w:ins w:id="9" w:author="юлия кирсанова" w:date="2024-03-14T14:44:00Z"/>
            </w:rPr>
          </w:rPrChange>
        </w:rPr>
      </w:pPr>
    </w:p>
    <w:p w14:paraId="631DE91B" w14:textId="77777777" w:rsidR="00EC2D79" w:rsidRPr="00F86086" w:rsidRDefault="00EC2D79" w:rsidP="00EC2D79">
      <w:pPr>
        <w:spacing w:line="240" w:lineRule="auto"/>
        <w:rPr>
          <w:ins w:id="10" w:author="юлия кирсанова" w:date="2024-03-14T14:44:00Z"/>
          <w:rFonts w:ascii="Times New Roman" w:hAnsi="Times New Roman" w:cs="Times New Roman"/>
          <w:b/>
          <w:bCs/>
          <w:noProof/>
          <w:sz w:val="28"/>
          <w:szCs w:val="28"/>
        </w:rPr>
      </w:pPr>
      <w:ins w:id="11" w:author="юлия кирсанова" w:date="2024-03-14T14:44:00Z"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2. 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In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Scope</w:t>
        </w:r>
      </w:ins>
    </w:p>
    <w:p w14:paraId="12D9A9DC" w14:textId="08A8B797" w:rsidR="00253981" w:rsidRPr="00F86086" w:rsidRDefault="00253981" w:rsidP="00253981">
      <w:pPr>
        <w:spacing w:line="240" w:lineRule="auto"/>
        <w:rPr>
          <w:ins w:id="12" w:author="юлия кирсанова" w:date="2024-03-14T14:53:00Z"/>
          <w:rFonts w:ascii="Times New Roman" w:hAnsi="Times New Roman" w:cs="Times New Roman"/>
          <w:noProof/>
          <w:rPrChange w:id="13" w:author="юлия кирсанова" w:date="2024-03-14T15:10:00Z">
            <w:rPr>
              <w:ins w:id="14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15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16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Получение данных о пользователях.</w:t>
        </w:r>
      </w:ins>
    </w:p>
    <w:p w14:paraId="43562647" w14:textId="575F46A6" w:rsidR="00253981" w:rsidRPr="00F86086" w:rsidRDefault="00253981" w:rsidP="00253981">
      <w:pPr>
        <w:spacing w:line="240" w:lineRule="auto"/>
        <w:rPr>
          <w:ins w:id="17" w:author="юлия кирсанова" w:date="2024-03-14T14:53:00Z"/>
          <w:rFonts w:ascii="Times New Roman" w:hAnsi="Times New Roman" w:cs="Times New Roman"/>
          <w:noProof/>
          <w:rPrChange w:id="18" w:author="юлия кирсанова" w:date="2024-03-14T15:10:00Z">
            <w:rPr>
              <w:ins w:id="19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20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21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Получение данных о постах.</w:t>
        </w:r>
      </w:ins>
    </w:p>
    <w:p w14:paraId="5B0744F6" w14:textId="38E3972A" w:rsidR="00253981" w:rsidRPr="00F86086" w:rsidRDefault="00253981" w:rsidP="00253981">
      <w:pPr>
        <w:spacing w:line="240" w:lineRule="auto"/>
        <w:rPr>
          <w:ins w:id="22" w:author="юлия кирсанова" w:date="2024-03-14T14:53:00Z"/>
          <w:rFonts w:ascii="Times New Roman" w:hAnsi="Times New Roman" w:cs="Times New Roman"/>
          <w:noProof/>
          <w:rPrChange w:id="23" w:author="юлия кирсанова" w:date="2024-03-14T15:10:00Z">
            <w:rPr>
              <w:ins w:id="24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25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26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 xml:space="preserve">Получение </w:t>
        </w:r>
      </w:ins>
      <w:ins w:id="27" w:author="юлия кирсанова" w:date="2024-03-14T14:54:00Z">
        <w:r w:rsidRPr="00F86086">
          <w:rPr>
            <w:rFonts w:ascii="Times New Roman" w:hAnsi="Times New Roman" w:cs="Times New Roman"/>
            <w:noProof/>
          </w:rPr>
          <w:t xml:space="preserve"> </w:t>
        </w:r>
      </w:ins>
      <w:ins w:id="28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29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данных о фотографиях.</w:t>
        </w:r>
      </w:ins>
    </w:p>
    <w:p w14:paraId="40ED8309" w14:textId="027E6B6B" w:rsidR="00253981" w:rsidRPr="00F86086" w:rsidRDefault="00253981" w:rsidP="00253981">
      <w:pPr>
        <w:spacing w:line="240" w:lineRule="auto"/>
        <w:rPr>
          <w:ins w:id="30" w:author="юлия кирсанова" w:date="2024-03-14T14:53:00Z"/>
          <w:rFonts w:ascii="Times New Roman" w:hAnsi="Times New Roman" w:cs="Times New Roman"/>
          <w:noProof/>
          <w:rPrChange w:id="31" w:author="юлия кирсанова" w:date="2024-03-14T15:10:00Z">
            <w:rPr>
              <w:ins w:id="32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33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34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Получение данных о тегах.</w:t>
        </w:r>
      </w:ins>
    </w:p>
    <w:p w14:paraId="72C8B8CC" w14:textId="4A85C1DF" w:rsidR="00253981" w:rsidRPr="00F86086" w:rsidRDefault="00253981" w:rsidP="00253981">
      <w:pPr>
        <w:spacing w:line="240" w:lineRule="auto"/>
        <w:rPr>
          <w:ins w:id="35" w:author="юлия кирсанова" w:date="2024-03-14T14:53:00Z"/>
          <w:rFonts w:ascii="Times New Roman" w:hAnsi="Times New Roman" w:cs="Times New Roman"/>
          <w:noProof/>
          <w:rPrChange w:id="36" w:author="юлия кирсанова" w:date="2024-03-14T15:10:00Z">
            <w:rPr>
              <w:ins w:id="37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38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39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Получение  данных о комментариях.</w:t>
        </w:r>
      </w:ins>
    </w:p>
    <w:p w14:paraId="196663B8" w14:textId="3FC59081" w:rsidR="00253981" w:rsidRPr="00F86086" w:rsidRDefault="00253981" w:rsidP="00253981">
      <w:pPr>
        <w:spacing w:line="240" w:lineRule="auto"/>
        <w:rPr>
          <w:ins w:id="40" w:author="юлия кирсанова" w:date="2024-03-14T14:54:00Z"/>
          <w:rFonts w:ascii="Times New Roman" w:hAnsi="Times New Roman" w:cs="Times New Roman"/>
          <w:noProof/>
        </w:rPr>
      </w:pPr>
      <w:ins w:id="41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42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Получение данных о лайках.</w:t>
        </w:r>
      </w:ins>
    </w:p>
    <w:p w14:paraId="21B375D4" w14:textId="37BCA483" w:rsidR="00253981" w:rsidRPr="00F86086" w:rsidRDefault="00253981" w:rsidP="00253981">
      <w:pPr>
        <w:spacing w:line="240" w:lineRule="auto"/>
        <w:rPr>
          <w:ins w:id="43" w:author="юлия кирсанова" w:date="2024-03-14T14:53:00Z"/>
          <w:rFonts w:ascii="Times New Roman" w:hAnsi="Times New Roman" w:cs="Times New Roman"/>
          <w:noProof/>
          <w:rPrChange w:id="44" w:author="юлия кирсанова" w:date="2024-03-14T15:10:00Z">
            <w:rPr>
              <w:ins w:id="45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46" w:author="юлия кирсанова" w:date="2024-03-14T14:54:00Z">
        <w:r w:rsidRPr="00F86086">
          <w:rPr>
            <w:rFonts w:ascii="Times New Roman" w:hAnsi="Times New Roman" w:cs="Times New Roman"/>
            <w:noProof/>
          </w:rPr>
          <w:t>Обновление и у</w:t>
        </w:r>
      </w:ins>
      <w:ins w:id="47" w:author="юлия кирсанова" w:date="2024-03-14T14:55:00Z">
        <w:r w:rsidRPr="00F86086">
          <w:rPr>
            <w:rFonts w:ascii="Times New Roman" w:hAnsi="Times New Roman" w:cs="Times New Roman"/>
            <w:noProof/>
          </w:rPr>
          <w:t>даление данных</w:t>
        </w:r>
      </w:ins>
    </w:p>
    <w:p w14:paraId="080C5C32" w14:textId="77777777" w:rsidR="00253981" w:rsidRPr="00F86086" w:rsidRDefault="00253981" w:rsidP="00253981">
      <w:pPr>
        <w:spacing w:line="240" w:lineRule="auto"/>
        <w:rPr>
          <w:ins w:id="48" w:author="юлия кирсанова" w:date="2024-03-14T14:53:00Z"/>
          <w:rFonts w:ascii="Times New Roman" w:hAnsi="Times New Roman" w:cs="Times New Roman"/>
          <w:noProof/>
          <w:rPrChange w:id="49" w:author="юлия кирсанова" w:date="2024-03-14T15:10:00Z">
            <w:rPr>
              <w:ins w:id="50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51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52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Функциональности фильтрации и сортировки для полученных данных.</w:t>
        </w:r>
      </w:ins>
    </w:p>
    <w:p w14:paraId="5D398F2D" w14:textId="77777777" w:rsidR="00253981" w:rsidRPr="00F86086" w:rsidRDefault="00253981" w:rsidP="00253981">
      <w:pPr>
        <w:spacing w:line="240" w:lineRule="auto"/>
        <w:rPr>
          <w:ins w:id="53" w:author="юлия кирсанова" w:date="2024-03-14T14:53:00Z"/>
          <w:rFonts w:ascii="Times New Roman" w:hAnsi="Times New Roman" w:cs="Times New Roman"/>
          <w:noProof/>
          <w:rPrChange w:id="54" w:author="юлия кирсанова" w:date="2024-03-14T15:10:00Z">
            <w:rPr>
              <w:ins w:id="55" w:author="юлия кирсанова" w:date="2024-03-14T14:53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56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57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Функциональности пагинации для полученных данных.</w:t>
        </w:r>
      </w:ins>
    </w:p>
    <w:p w14:paraId="49A0DC50" w14:textId="0436A737" w:rsidR="00EC2D79" w:rsidRPr="00F86086" w:rsidRDefault="00253981" w:rsidP="00253981">
      <w:pPr>
        <w:spacing w:line="240" w:lineRule="auto"/>
        <w:rPr>
          <w:ins w:id="58" w:author="юлия кирсанова" w:date="2024-03-14T14:44:00Z"/>
          <w:rFonts w:ascii="Times New Roman" w:hAnsi="Times New Roman" w:cs="Times New Roman"/>
          <w:noProof/>
          <w:rPrChange w:id="59" w:author="юлия кирсанова" w:date="2024-03-14T15:10:00Z">
            <w:rPr>
              <w:ins w:id="60" w:author="юлия кирсанова" w:date="2024-03-14T14:44:00Z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PrChange>
        </w:rPr>
      </w:pPr>
      <w:ins w:id="61" w:author="юлия кирсанова" w:date="2024-03-14T14:53:00Z">
        <w:r w:rsidRPr="00F86086">
          <w:rPr>
            <w:rFonts w:ascii="Times New Roman" w:hAnsi="Times New Roman" w:cs="Times New Roman"/>
            <w:noProof/>
            <w:rPrChange w:id="62" w:author="юлия кирсанова" w:date="2024-03-14T15:10:00Z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PrChange>
          </w:rPr>
          <w:t>Обработка ошибок для неверных запросов.</w:t>
        </w:r>
      </w:ins>
    </w:p>
    <w:p w14:paraId="3B7DECC5" w14:textId="77777777" w:rsidR="00F86086" w:rsidRDefault="00F86086" w:rsidP="00EC2D79">
      <w:pPr>
        <w:spacing w:line="240" w:lineRule="auto"/>
        <w:rPr>
          <w:ins w:id="63" w:author="юлия кирсанова" w:date="2024-03-14T15:10:00Z"/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6B366B" w14:textId="77777777" w:rsidR="00F86086" w:rsidRDefault="00F86086" w:rsidP="00EC2D79">
      <w:pPr>
        <w:spacing w:line="240" w:lineRule="auto"/>
        <w:rPr>
          <w:ins w:id="64" w:author="юлия кирсанова" w:date="2024-03-14T15:10:00Z"/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30D52F" w14:textId="520DD32D" w:rsidR="00EC2D79" w:rsidRPr="00F86086" w:rsidRDefault="00EC2D79" w:rsidP="00EC2D79">
      <w:pPr>
        <w:spacing w:line="240" w:lineRule="auto"/>
        <w:rPr>
          <w:ins w:id="65" w:author="юлия кирсанова" w:date="2024-03-14T14:44:00Z"/>
          <w:rFonts w:ascii="Times New Roman" w:hAnsi="Times New Roman" w:cs="Times New Roman"/>
          <w:b/>
          <w:bCs/>
          <w:noProof/>
          <w:sz w:val="28"/>
          <w:szCs w:val="28"/>
        </w:rPr>
      </w:pPr>
      <w:ins w:id="66" w:author="юлия кирсанова" w:date="2024-03-14T14:44:00Z"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 3. 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Out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of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</w:t>
        </w:r>
        <w:r w:rsidRPr="00F86086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Scope</w:t>
        </w:r>
      </w:ins>
    </w:p>
    <w:p w14:paraId="78645991" w14:textId="77777777" w:rsidR="00253981" w:rsidRPr="00F86086" w:rsidRDefault="00253981" w:rsidP="00253981">
      <w:pPr>
        <w:rPr>
          <w:ins w:id="67" w:author="юлия кирсанова" w:date="2024-03-14T14:57:00Z"/>
          <w:rFonts w:ascii="Times New Roman" w:hAnsi="Times New Roman" w:cs="Times New Roman"/>
          <w:noProof/>
          <w:sz w:val="24"/>
          <w:szCs w:val="24"/>
        </w:rPr>
      </w:pPr>
      <w:ins w:id="68" w:author="юлия кирсанова" w:date="2024-03-14T14:57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Расширенные функциональности поиска, выходящие за рамки базовой фильтрации и сортировки.</w:t>
        </w:r>
      </w:ins>
    </w:p>
    <w:p w14:paraId="0D0A27DB" w14:textId="3CCCF907" w:rsidR="00EC2D79" w:rsidRPr="00F86086" w:rsidRDefault="00253981" w:rsidP="00253981">
      <w:pPr>
        <w:rPr>
          <w:ins w:id="69" w:author="юлия кирсанова" w:date="2024-03-14T14:57:00Z"/>
          <w:rFonts w:ascii="Times New Roman" w:hAnsi="Times New Roman" w:cs="Times New Roman"/>
          <w:noProof/>
          <w:sz w:val="24"/>
          <w:szCs w:val="24"/>
        </w:rPr>
      </w:pPr>
      <w:ins w:id="70" w:author="юлия кирсанова" w:date="2024-03-14T14:57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Интеграционное тестирование с внешними сервисами.</w:t>
        </w:r>
      </w:ins>
    </w:p>
    <w:p w14:paraId="5963F4EB" w14:textId="77777777" w:rsidR="00253981" w:rsidRPr="00F86086" w:rsidRDefault="00253981" w:rsidP="00253981">
      <w:pPr>
        <w:rPr>
          <w:ins w:id="71" w:author="юлия кирсанова" w:date="2024-03-14T14:57:00Z"/>
          <w:rFonts w:ascii="Times New Roman" w:hAnsi="Times New Roman" w:cs="Times New Roman"/>
          <w:noProof/>
          <w:sz w:val="24"/>
          <w:szCs w:val="24"/>
        </w:rPr>
      </w:pPr>
    </w:p>
    <w:p w14:paraId="13E105FF" w14:textId="77777777" w:rsidR="00253981" w:rsidRPr="00F86086" w:rsidRDefault="00253981" w:rsidP="00253981">
      <w:pPr>
        <w:rPr>
          <w:ins w:id="72" w:author="юлия кирсанова" w:date="2024-03-14T14:57:00Z"/>
          <w:rFonts w:ascii="Times New Roman" w:hAnsi="Times New Roman" w:cs="Times New Roman"/>
          <w:b/>
          <w:bCs/>
          <w:sz w:val="28"/>
          <w:szCs w:val="28"/>
          <w:rPrChange w:id="73" w:author="юлия кирсанова" w:date="2024-03-14T15:10:00Z">
            <w:rPr>
              <w:ins w:id="74" w:author="юлия кирсанова" w:date="2024-03-14T14:57:00Z"/>
            </w:rPr>
          </w:rPrChange>
        </w:rPr>
      </w:pPr>
      <w:ins w:id="75" w:author="юлия кирсанова" w:date="2024-03-14T14:57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76" w:author="юлия кирсанова" w:date="2024-03-14T15:10:00Z">
              <w:rPr/>
            </w:rPrChange>
          </w:rPr>
          <w:t>4. Цель качества</w:t>
        </w:r>
      </w:ins>
    </w:p>
    <w:p w14:paraId="3AAFD51D" w14:textId="77777777" w:rsidR="00253981" w:rsidRPr="00F86086" w:rsidRDefault="00253981" w:rsidP="00253981">
      <w:pPr>
        <w:rPr>
          <w:ins w:id="77" w:author="юлия кирсанова" w:date="2024-03-14T14:57:00Z"/>
          <w:rFonts w:ascii="Times New Roman" w:hAnsi="Times New Roman" w:cs="Times New Roman"/>
          <w:rPrChange w:id="78" w:author="юлия кирсанова" w:date="2024-03-14T15:10:00Z">
            <w:rPr>
              <w:ins w:id="79" w:author="юлия кирсанова" w:date="2024-03-14T14:57:00Z"/>
            </w:rPr>
          </w:rPrChange>
        </w:rPr>
      </w:pPr>
    </w:p>
    <w:p w14:paraId="3C53C10B" w14:textId="068F8C56" w:rsidR="00253981" w:rsidRPr="00F86086" w:rsidRDefault="00253981" w:rsidP="00253981">
      <w:pPr>
        <w:rPr>
          <w:ins w:id="80" w:author="юлия кирсанова" w:date="2024-03-14T14:57:00Z"/>
          <w:rFonts w:ascii="Times New Roman" w:hAnsi="Times New Roman" w:cs="Times New Roman"/>
          <w:rPrChange w:id="81" w:author="юлия кирсанова" w:date="2024-03-14T15:10:00Z">
            <w:rPr>
              <w:ins w:id="82" w:author="юлия кирсанова" w:date="2024-03-14T14:57:00Z"/>
            </w:rPr>
          </w:rPrChange>
        </w:rPr>
      </w:pPr>
      <w:ins w:id="83" w:author="юлия кирсанова" w:date="2024-03-14T14:57:00Z">
        <w:r w:rsidRPr="00F86086">
          <w:rPr>
            <w:rFonts w:ascii="Times New Roman" w:hAnsi="Times New Roman" w:cs="Times New Roman"/>
            <w:rPrChange w:id="84" w:author="юлия кирсанова" w:date="2024-03-14T15:10:00Z">
              <w:rPr/>
            </w:rPrChange>
          </w:rPr>
          <w:t>Цель тестирования - обеспечить высокое качество API "dummyapi.io", проверив его корректную функциональность, соответствие стандартам и отсутствие критических дефектов.</w:t>
        </w:r>
      </w:ins>
    </w:p>
    <w:p w14:paraId="47E55508" w14:textId="77777777" w:rsidR="00253981" w:rsidRPr="00F86086" w:rsidRDefault="00253981" w:rsidP="00253981">
      <w:pPr>
        <w:rPr>
          <w:ins w:id="85" w:author="юлия кирсанова" w:date="2024-03-14T14:57:00Z"/>
          <w:rFonts w:ascii="Times New Roman" w:hAnsi="Times New Roman" w:cs="Times New Roman"/>
          <w:rPrChange w:id="86" w:author="юлия кирсанова" w:date="2024-03-14T15:10:00Z">
            <w:rPr>
              <w:ins w:id="87" w:author="юлия кирсанова" w:date="2024-03-14T14:57:00Z"/>
            </w:rPr>
          </w:rPrChange>
        </w:rPr>
      </w:pPr>
    </w:p>
    <w:p w14:paraId="775F9AFF" w14:textId="77777777" w:rsidR="00253981" w:rsidRPr="00F86086" w:rsidRDefault="00253981" w:rsidP="00253981">
      <w:pPr>
        <w:rPr>
          <w:ins w:id="88" w:author="юлия кирсанова" w:date="2024-03-14T14:57:00Z"/>
          <w:rFonts w:ascii="Times New Roman" w:hAnsi="Times New Roman" w:cs="Times New Roman"/>
          <w:b/>
          <w:bCs/>
          <w:sz w:val="28"/>
          <w:szCs w:val="28"/>
          <w:rPrChange w:id="89" w:author="юлия кирсанова" w:date="2024-03-14T15:10:00Z">
            <w:rPr>
              <w:ins w:id="90" w:author="юлия кирсанова" w:date="2024-03-14T14:57:00Z"/>
            </w:rPr>
          </w:rPrChange>
        </w:rPr>
      </w:pPr>
      <w:ins w:id="91" w:author="юлия кирсанова" w:date="2024-03-14T14:57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92" w:author="юлия кирсанова" w:date="2024-03-14T15:10:00Z">
              <w:rPr/>
            </w:rPrChange>
          </w:rPr>
          <w:t>5. Роли и обязанности</w:t>
        </w:r>
      </w:ins>
    </w:p>
    <w:p w14:paraId="29CA28B1" w14:textId="77777777" w:rsidR="00253981" w:rsidRPr="00F86086" w:rsidRDefault="00253981" w:rsidP="00253981">
      <w:pPr>
        <w:rPr>
          <w:ins w:id="93" w:author="юлия кирсанова" w:date="2024-03-14T14:57:00Z"/>
          <w:rFonts w:ascii="Times New Roman" w:hAnsi="Times New Roman" w:cs="Times New Roman"/>
          <w:rPrChange w:id="94" w:author="юлия кирсанова" w:date="2024-03-14T15:10:00Z">
            <w:rPr>
              <w:ins w:id="95" w:author="юлия кирсанова" w:date="2024-03-14T14:57:00Z"/>
            </w:rPr>
          </w:rPrChange>
        </w:rPr>
      </w:pPr>
    </w:p>
    <w:p w14:paraId="4B87D21C" w14:textId="77777777" w:rsidR="00253981" w:rsidRPr="00F86086" w:rsidRDefault="00253981" w:rsidP="00253981">
      <w:pPr>
        <w:rPr>
          <w:ins w:id="96" w:author="юлия кирсанова" w:date="2024-03-14T14:57:00Z"/>
          <w:rFonts w:ascii="Times New Roman" w:hAnsi="Times New Roman" w:cs="Times New Roman"/>
          <w:rPrChange w:id="97" w:author="юлия кирсанова" w:date="2024-03-14T15:10:00Z">
            <w:rPr>
              <w:ins w:id="98" w:author="юлия кирсанова" w:date="2024-03-14T14:57:00Z"/>
            </w:rPr>
          </w:rPrChange>
        </w:rPr>
      </w:pPr>
      <w:ins w:id="99" w:author="юлия кирсанова" w:date="2024-03-14T14:57:00Z">
        <w:r w:rsidRPr="00F86086">
          <w:rPr>
            <w:rFonts w:ascii="Times New Roman" w:hAnsi="Times New Roman" w:cs="Times New Roman"/>
            <w:rPrChange w:id="100" w:author="юлия кирсанова" w:date="2024-03-14T15:10:00Z">
              <w:rPr/>
            </w:rPrChange>
          </w:rPr>
          <w:t>Инженер по качеству: Создание тест-плана, выполнение тестирования, отслеживание проблем.</w:t>
        </w:r>
      </w:ins>
    </w:p>
    <w:p w14:paraId="5A7B16D7" w14:textId="349464C6" w:rsidR="00253981" w:rsidRPr="00F86086" w:rsidRDefault="00253981" w:rsidP="00253981">
      <w:pPr>
        <w:rPr>
          <w:ins w:id="101" w:author="юлия кирсанова" w:date="2024-03-14T14:58:00Z"/>
          <w:rFonts w:ascii="Times New Roman" w:hAnsi="Times New Roman" w:cs="Times New Roman"/>
          <w:rPrChange w:id="102" w:author="юлия кирсанова" w:date="2024-03-14T15:10:00Z">
            <w:rPr>
              <w:ins w:id="103" w:author="юлия кирсанова" w:date="2024-03-14T14:58:00Z"/>
            </w:rPr>
          </w:rPrChange>
        </w:rPr>
      </w:pPr>
      <w:ins w:id="104" w:author="юлия кирсанова" w:date="2024-03-14T14:57:00Z">
        <w:r w:rsidRPr="00F86086">
          <w:rPr>
            <w:rFonts w:ascii="Times New Roman" w:hAnsi="Times New Roman" w:cs="Times New Roman"/>
            <w:rPrChange w:id="105" w:author="юлия кирсанова" w:date="2024-03-14T15:10:00Z">
              <w:rPr/>
            </w:rPrChange>
          </w:rPr>
          <w:lastRenderedPageBreak/>
          <w:t>Разработчики: Решение обнаруженных проблем и ошибок, предоставление необходимой поддержки во время тестирования.</w:t>
        </w:r>
      </w:ins>
    </w:p>
    <w:p w14:paraId="1672B526" w14:textId="77777777" w:rsidR="00253981" w:rsidRPr="00F86086" w:rsidRDefault="00253981" w:rsidP="00253981">
      <w:pPr>
        <w:rPr>
          <w:ins w:id="106" w:author="юлия кирсанова" w:date="2024-03-14T14:58:00Z"/>
          <w:rFonts w:ascii="Times New Roman" w:hAnsi="Times New Roman" w:cs="Times New Roman"/>
          <w:rPrChange w:id="107" w:author="юлия кирсанова" w:date="2024-03-14T15:10:00Z">
            <w:rPr>
              <w:ins w:id="108" w:author="юлия кирсанова" w:date="2024-03-14T14:58:00Z"/>
            </w:rPr>
          </w:rPrChange>
        </w:rPr>
      </w:pPr>
    </w:p>
    <w:p w14:paraId="70ECFD98" w14:textId="77777777" w:rsidR="00253981" w:rsidRPr="00F86086" w:rsidRDefault="00253981" w:rsidP="00253981">
      <w:pPr>
        <w:rPr>
          <w:ins w:id="109" w:author="юлия кирсанова" w:date="2024-03-14T14:58:00Z"/>
          <w:rFonts w:ascii="Times New Roman" w:hAnsi="Times New Roman" w:cs="Times New Roman"/>
          <w:b/>
          <w:bCs/>
          <w:sz w:val="28"/>
          <w:szCs w:val="28"/>
          <w:rPrChange w:id="110" w:author="юлия кирсанова" w:date="2024-03-14T15:10:00Z">
            <w:rPr>
              <w:ins w:id="111" w:author="юлия кирсанова" w:date="2024-03-14T14:58:00Z"/>
            </w:rPr>
          </w:rPrChange>
        </w:rPr>
      </w:pPr>
      <w:ins w:id="112" w:author="юлия кирсанова" w:date="2024-03-14T14:58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113" w:author="юлия кирсанова" w:date="2024-03-14T15:10:00Z">
              <w:rPr/>
            </w:rPrChange>
          </w:rPr>
          <w:t>6. Методология тестирования</w:t>
        </w:r>
      </w:ins>
    </w:p>
    <w:p w14:paraId="4EC99E4A" w14:textId="77777777" w:rsidR="00253981" w:rsidRPr="00F86086" w:rsidRDefault="00253981" w:rsidP="00253981">
      <w:pPr>
        <w:rPr>
          <w:ins w:id="114" w:author="юлия кирсанова" w:date="2024-03-14T14:58:00Z"/>
          <w:rFonts w:ascii="Times New Roman" w:hAnsi="Times New Roman" w:cs="Times New Roman"/>
          <w:rPrChange w:id="115" w:author="юлия кирсанова" w:date="2024-03-14T15:10:00Z">
            <w:rPr>
              <w:ins w:id="116" w:author="юлия кирсанова" w:date="2024-03-14T14:58:00Z"/>
            </w:rPr>
          </w:rPrChange>
        </w:rPr>
      </w:pPr>
    </w:p>
    <w:p w14:paraId="27CA5048" w14:textId="77777777" w:rsidR="00253981" w:rsidRPr="00F86086" w:rsidRDefault="00253981" w:rsidP="00253981">
      <w:pPr>
        <w:rPr>
          <w:ins w:id="117" w:author="юлия кирсанова" w:date="2024-03-14T14:58:00Z"/>
          <w:rFonts w:ascii="Times New Roman" w:hAnsi="Times New Roman" w:cs="Times New Roman"/>
          <w:rPrChange w:id="118" w:author="юлия кирсанова" w:date="2024-03-14T15:10:00Z">
            <w:rPr>
              <w:ins w:id="119" w:author="юлия кирсанова" w:date="2024-03-14T14:58:00Z"/>
            </w:rPr>
          </w:rPrChange>
        </w:rPr>
      </w:pPr>
      <w:ins w:id="120" w:author="юлия кирсанова" w:date="2024-03-14T14:58:00Z">
        <w:r w:rsidRPr="00F86086">
          <w:rPr>
            <w:rFonts w:ascii="Times New Roman" w:hAnsi="Times New Roman" w:cs="Times New Roman"/>
            <w:rPrChange w:id="121" w:author="юлия кирсанова" w:date="2024-03-14T15:10:00Z">
              <w:rPr/>
            </w:rPrChange>
          </w:rPr>
          <w:t xml:space="preserve">Тестирование будет проводиться вручную с использованием инструментов, таких как </w:t>
        </w:r>
        <w:proofErr w:type="spellStart"/>
        <w:r w:rsidRPr="00F86086">
          <w:rPr>
            <w:rFonts w:ascii="Times New Roman" w:hAnsi="Times New Roman" w:cs="Times New Roman"/>
            <w:rPrChange w:id="122" w:author="юлия кирсанова" w:date="2024-03-14T15:10:00Z">
              <w:rPr/>
            </w:rPrChange>
          </w:rPr>
          <w:t>Postman</w:t>
        </w:r>
        <w:proofErr w:type="spellEnd"/>
        <w:r w:rsidRPr="00F86086">
          <w:rPr>
            <w:rFonts w:ascii="Times New Roman" w:hAnsi="Times New Roman" w:cs="Times New Roman"/>
            <w:rPrChange w:id="123" w:author="юлия кирсанова" w:date="2024-03-14T15:10:00Z">
              <w:rPr/>
            </w:rPrChange>
          </w:rPr>
          <w:t>, и/или автоматизированных средств тестирования при необходимости.</w:t>
        </w:r>
      </w:ins>
    </w:p>
    <w:p w14:paraId="17769401" w14:textId="77777777" w:rsidR="00253981" w:rsidRPr="00F86086" w:rsidRDefault="00253981" w:rsidP="00253981">
      <w:pPr>
        <w:rPr>
          <w:ins w:id="124" w:author="юлия кирсанова" w:date="2024-03-14T14:58:00Z"/>
          <w:rFonts w:ascii="Times New Roman" w:hAnsi="Times New Roman" w:cs="Times New Roman"/>
          <w:rPrChange w:id="125" w:author="юлия кирсанова" w:date="2024-03-14T15:10:00Z">
            <w:rPr>
              <w:ins w:id="126" w:author="юлия кирсанова" w:date="2024-03-14T14:58:00Z"/>
            </w:rPr>
          </w:rPrChange>
        </w:rPr>
      </w:pPr>
      <w:ins w:id="127" w:author="юлия кирсанова" w:date="2024-03-14T14:58:00Z">
        <w:r w:rsidRPr="00F86086">
          <w:rPr>
            <w:rFonts w:ascii="Times New Roman" w:hAnsi="Times New Roman" w:cs="Times New Roman"/>
            <w:rPrChange w:id="128" w:author="юлия кирсанова" w:date="2024-03-14T15:10:00Z">
              <w:rPr/>
            </w:rPrChange>
          </w:rPr>
          <w:t>Тестовые случаи будут охватывать позитивные и негативные сценарии для каждой конечной точки и функциональности.</w:t>
        </w:r>
      </w:ins>
    </w:p>
    <w:p w14:paraId="3B18A688" w14:textId="77777777" w:rsidR="00253981" w:rsidRPr="00F86086" w:rsidRDefault="00253981" w:rsidP="00253981">
      <w:pPr>
        <w:rPr>
          <w:ins w:id="129" w:author="юлия кирсанова" w:date="2024-03-14T14:58:00Z"/>
          <w:rFonts w:ascii="Times New Roman" w:hAnsi="Times New Roman" w:cs="Times New Roman"/>
          <w:rPrChange w:id="130" w:author="юлия кирсанова" w:date="2024-03-14T15:10:00Z">
            <w:rPr>
              <w:ins w:id="131" w:author="юлия кирсанова" w:date="2024-03-14T14:58:00Z"/>
            </w:rPr>
          </w:rPrChange>
        </w:rPr>
      </w:pPr>
      <w:ins w:id="132" w:author="юлия кирсанова" w:date="2024-03-14T14:58:00Z">
        <w:r w:rsidRPr="00F86086">
          <w:rPr>
            <w:rFonts w:ascii="Times New Roman" w:hAnsi="Times New Roman" w:cs="Times New Roman"/>
            <w:rPrChange w:id="133" w:author="юлия кирсанова" w:date="2024-03-14T15:10:00Z">
              <w:rPr/>
            </w:rPrChange>
          </w:rPr>
          <w:t>Тестовые случаи будут включать проверку кодов ответа, целостности данных и соответствия документации по API.</w:t>
        </w:r>
      </w:ins>
    </w:p>
    <w:p w14:paraId="3BB983C7" w14:textId="77777777" w:rsidR="00253981" w:rsidRPr="00F86086" w:rsidRDefault="00253981" w:rsidP="00253981">
      <w:pPr>
        <w:rPr>
          <w:ins w:id="134" w:author="юлия кирсанова" w:date="2024-03-14T14:58:00Z"/>
          <w:rFonts w:ascii="Times New Roman" w:hAnsi="Times New Roman" w:cs="Times New Roman"/>
          <w:rPrChange w:id="135" w:author="юлия кирсанова" w:date="2024-03-14T15:10:00Z">
            <w:rPr>
              <w:ins w:id="136" w:author="юлия кирсанова" w:date="2024-03-14T14:58:00Z"/>
            </w:rPr>
          </w:rPrChange>
        </w:rPr>
      </w:pPr>
      <w:ins w:id="137" w:author="юлия кирсанова" w:date="2024-03-14T14:58:00Z">
        <w:r w:rsidRPr="00F86086">
          <w:rPr>
            <w:rFonts w:ascii="Times New Roman" w:hAnsi="Times New Roman" w:cs="Times New Roman"/>
            <w:rPrChange w:id="138" w:author="юлия кирсанова" w:date="2024-03-14T15:10:00Z">
              <w:rPr/>
            </w:rPrChange>
          </w:rPr>
          <w:t xml:space="preserve">Тестовые случаи будут проверять поведение </w:t>
        </w:r>
        <w:proofErr w:type="spellStart"/>
        <w:r w:rsidRPr="00F86086">
          <w:rPr>
            <w:rFonts w:ascii="Times New Roman" w:hAnsi="Times New Roman" w:cs="Times New Roman"/>
            <w:rPrChange w:id="139" w:author="юлия кирсанова" w:date="2024-03-14T15:10:00Z">
              <w:rPr/>
            </w:rPrChange>
          </w:rPr>
          <w:t>функциональностей</w:t>
        </w:r>
        <w:proofErr w:type="spellEnd"/>
        <w:r w:rsidRPr="00F86086">
          <w:rPr>
            <w:rFonts w:ascii="Times New Roman" w:hAnsi="Times New Roman" w:cs="Times New Roman"/>
            <w:rPrChange w:id="140" w:author="юлия кирсанова" w:date="2024-03-14T15:10:00Z">
              <w:rPr/>
            </w:rPrChange>
          </w:rPr>
          <w:t xml:space="preserve"> фильтрации, сортировки и пагинации.</w:t>
        </w:r>
      </w:ins>
    </w:p>
    <w:p w14:paraId="545E508A" w14:textId="57013100" w:rsidR="00253981" w:rsidRPr="00F86086" w:rsidRDefault="00253981" w:rsidP="00253981">
      <w:pPr>
        <w:rPr>
          <w:ins w:id="141" w:author="юлия кирсанова" w:date="2024-03-14T15:03:00Z"/>
          <w:rFonts w:ascii="Times New Roman" w:hAnsi="Times New Roman" w:cs="Times New Roman"/>
          <w:rPrChange w:id="142" w:author="юлия кирсанова" w:date="2024-03-14T15:10:00Z">
            <w:rPr>
              <w:ins w:id="143" w:author="юлия кирсанова" w:date="2024-03-14T15:03:00Z"/>
            </w:rPr>
          </w:rPrChange>
        </w:rPr>
      </w:pPr>
      <w:ins w:id="144" w:author="юлия кирсанова" w:date="2024-03-14T14:58:00Z">
        <w:r w:rsidRPr="00F86086">
          <w:rPr>
            <w:rFonts w:ascii="Times New Roman" w:hAnsi="Times New Roman" w:cs="Times New Roman"/>
            <w:rPrChange w:id="145" w:author="юлия кирсанова" w:date="2024-03-14T15:10:00Z">
              <w:rPr/>
            </w:rPrChange>
          </w:rPr>
          <w:t>Тестовые случаи будут проверять механизмы обработки ошибок для неверных запросов и граничных случаев.</w:t>
        </w:r>
      </w:ins>
    </w:p>
    <w:p w14:paraId="1FC02847" w14:textId="77777777" w:rsidR="00F86086" w:rsidRPr="00F86086" w:rsidRDefault="00F86086" w:rsidP="00253981">
      <w:pPr>
        <w:rPr>
          <w:ins w:id="146" w:author="юлия кирсанова" w:date="2024-03-14T15:03:00Z"/>
          <w:rFonts w:ascii="Times New Roman" w:hAnsi="Times New Roman" w:cs="Times New Roman"/>
          <w:rPrChange w:id="147" w:author="юлия кирсанова" w:date="2024-03-14T15:10:00Z">
            <w:rPr>
              <w:ins w:id="148" w:author="юлия кирсанова" w:date="2024-03-14T15:03:00Z"/>
            </w:rPr>
          </w:rPrChange>
        </w:rPr>
      </w:pPr>
    </w:p>
    <w:p w14:paraId="622FDEB3" w14:textId="62979785" w:rsidR="00F86086" w:rsidRPr="00F86086" w:rsidRDefault="00F86086" w:rsidP="00F86086">
      <w:pPr>
        <w:spacing w:line="240" w:lineRule="auto"/>
        <w:rPr>
          <w:ins w:id="149" w:author="юлия кирсанова" w:date="2024-03-14T15:03:00Z"/>
          <w:rFonts w:ascii="Times New Roman" w:hAnsi="Times New Roman" w:cs="Times New Roman"/>
          <w:noProof/>
          <w:sz w:val="24"/>
          <w:szCs w:val="24"/>
        </w:rPr>
      </w:pPr>
      <w:ins w:id="150" w:author="юлия кирсанова" w:date="2024-03-14T15:03:00Z">
        <w:r w:rsidRPr="00F86086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Test</w:t>
        </w:r>
        <w:r w:rsidRPr="00F8608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F86086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levels</w:t>
        </w:r>
        <w:r w:rsidRPr="00F8608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: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Unit Testing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Проверка корректности парсинга и валидации данных запроса.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 xml:space="preserve">Тестирование функций обработки данных (например, </w:t>
        </w:r>
      </w:ins>
      <w:ins w:id="151" w:author="юлия кирсанова" w:date="2024-03-14T15:04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отправка запроса</w:t>
        </w:r>
      </w:ins>
      <w:ins w:id="152" w:author="юлия кирсанова" w:date="2024-03-14T15:03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, генерация </w:t>
        </w:r>
      </w:ins>
      <w:ins w:id="153" w:author="юлия кирсанова" w:date="2024-03-14T15:04:00Z"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id</w:t>
        </w:r>
      </w:ins>
      <w:ins w:id="154" w:author="юлия кирсанова" w:date="2024-03-14T15:03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).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Integration Testing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 xml:space="preserve">Проверка правильности обработки запросов к базе данных для получения информации о </w:t>
        </w:r>
      </w:ins>
      <w:ins w:id="155" w:author="юлия кирсанова" w:date="2024-03-14T15:04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пользователях</w:t>
        </w:r>
      </w:ins>
      <w:ins w:id="156" w:author="юлия кирсанова" w:date="2024-03-14T15:03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Тестирование взаимодействия между компонентами, ответственными за авторизацию и доступ к ресурсам.</w:t>
        </w:r>
      </w:ins>
    </w:p>
    <w:p w14:paraId="617F64B3" w14:textId="77777777" w:rsidR="00F86086" w:rsidRPr="00F86086" w:rsidRDefault="00F86086" w:rsidP="00F86086">
      <w:pPr>
        <w:spacing w:line="240" w:lineRule="auto"/>
        <w:rPr>
          <w:ins w:id="157" w:author="юлия кирсанова" w:date="2024-03-14T15:03:00Z"/>
          <w:rFonts w:ascii="Times New Roman" w:hAnsi="Times New Roman" w:cs="Times New Roman"/>
          <w:noProof/>
          <w:sz w:val="24"/>
          <w:szCs w:val="24"/>
        </w:rPr>
      </w:pPr>
    </w:p>
    <w:p w14:paraId="3210C344" w14:textId="6F47018A" w:rsidR="00F86086" w:rsidRPr="00F86086" w:rsidRDefault="00F86086" w:rsidP="00F86086">
      <w:pPr>
        <w:rPr>
          <w:ins w:id="158" w:author="юлия кирсанова" w:date="2024-03-14T14:58:00Z"/>
          <w:rFonts w:ascii="Times New Roman" w:hAnsi="Times New Roman" w:cs="Times New Roman"/>
          <w:rPrChange w:id="159" w:author="юлия кирсанова" w:date="2024-03-14T15:10:00Z">
            <w:rPr>
              <w:ins w:id="160" w:author="юлия кирсанова" w:date="2024-03-14T14:58:00Z"/>
            </w:rPr>
          </w:rPrChange>
        </w:rPr>
      </w:pPr>
      <w:ins w:id="161" w:author="юлия кирсанова" w:date="2024-03-14T15:03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System Testing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Проверка общей функциональности сервиса, включая его способность обрабатывать запросы и выдавать правильные ответы.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Тестирование производительности сервиса при различных нагрузках.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Проверка соответствия API документации и реальной функциональности.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</w:r>
      </w:ins>
    </w:p>
    <w:p w14:paraId="3DA9AA21" w14:textId="77777777" w:rsidR="00253981" w:rsidRPr="00F86086" w:rsidRDefault="00253981" w:rsidP="00253981">
      <w:pPr>
        <w:rPr>
          <w:ins w:id="162" w:author="юлия кирсанова" w:date="2024-03-14T14:58:00Z"/>
          <w:rFonts w:ascii="Times New Roman" w:hAnsi="Times New Roman" w:cs="Times New Roman"/>
          <w:rPrChange w:id="163" w:author="юлия кирсанова" w:date="2024-03-14T15:10:00Z">
            <w:rPr>
              <w:ins w:id="164" w:author="юлия кирсанова" w:date="2024-03-14T14:58:00Z"/>
            </w:rPr>
          </w:rPrChange>
        </w:rPr>
      </w:pPr>
    </w:p>
    <w:p w14:paraId="728C797B" w14:textId="77777777" w:rsidR="00253981" w:rsidRPr="00F86086" w:rsidRDefault="00253981" w:rsidP="00253981">
      <w:pPr>
        <w:rPr>
          <w:ins w:id="165" w:author="юлия кирсанова" w:date="2024-03-14T14:58:00Z"/>
          <w:rFonts w:ascii="Times New Roman" w:hAnsi="Times New Roman" w:cs="Times New Roman"/>
          <w:b/>
          <w:bCs/>
          <w:sz w:val="28"/>
          <w:szCs w:val="28"/>
          <w:rPrChange w:id="166" w:author="юлия кирсанова" w:date="2024-03-14T15:10:00Z">
            <w:rPr>
              <w:ins w:id="167" w:author="юлия кирсанова" w:date="2024-03-14T14:58:00Z"/>
            </w:rPr>
          </w:rPrChange>
        </w:rPr>
      </w:pPr>
      <w:ins w:id="168" w:author="юлия кирсанова" w:date="2024-03-14T14:58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169" w:author="юлия кирсанова" w:date="2024-03-14T15:10:00Z">
              <w:rPr/>
            </w:rPrChange>
          </w:rPr>
          <w:t>7. Переработка ошибок</w:t>
        </w:r>
      </w:ins>
    </w:p>
    <w:p w14:paraId="121D49E4" w14:textId="77777777" w:rsidR="00253981" w:rsidRPr="00F86086" w:rsidRDefault="00253981" w:rsidP="00253981">
      <w:pPr>
        <w:rPr>
          <w:ins w:id="170" w:author="юлия кирсанова" w:date="2024-03-14T14:58:00Z"/>
          <w:rFonts w:ascii="Times New Roman" w:hAnsi="Times New Roman" w:cs="Times New Roman"/>
          <w:rPrChange w:id="171" w:author="юлия кирсанова" w:date="2024-03-14T15:10:00Z">
            <w:rPr>
              <w:ins w:id="172" w:author="юлия кирсанова" w:date="2024-03-14T14:58:00Z"/>
            </w:rPr>
          </w:rPrChange>
        </w:rPr>
      </w:pPr>
    </w:p>
    <w:p w14:paraId="08A85A04" w14:textId="6F2643E6" w:rsidR="00253981" w:rsidRPr="00F86086" w:rsidRDefault="00253981" w:rsidP="00253981">
      <w:pPr>
        <w:rPr>
          <w:ins w:id="173" w:author="юлия кирсанова" w:date="2024-03-14T14:58:00Z"/>
          <w:rFonts w:ascii="Times New Roman" w:hAnsi="Times New Roman" w:cs="Times New Roman"/>
          <w:rPrChange w:id="174" w:author="юлия кирсанова" w:date="2024-03-14T15:10:00Z">
            <w:rPr>
              <w:ins w:id="175" w:author="юлия кирсанова" w:date="2024-03-14T14:58:00Z"/>
            </w:rPr>
          </w:rPrChange>
        </w:rPr>
      </w:pPr>
      <w:ins w:id="176" w:author="юлия кирсанова" w:date="2024-03-14T14:58:00Z">
        <w:r w:rsidRPr="00F86086">
          <w:rPr>
            <w:rFonts w:ascii="Times New Roman" w:hAnsi="Times New Roman" w:cs="Times New Roman"/>
            <w:rPrChange w:id="177" w:author="юлия кирсанова" w:date="2024-03-14T15:10:00Z">
              <w:rPr/>
            </w:rPrChange>
          </w:rPr>
          <w:t xml:space="preserve">Ошибки будут классифицироваться по степени серьезности (Критические, </w:t>
        </w:r>
      </w:ins>
      <w:ins w:id="178" w:author="юлия кирсанова" w:date="2024-03-14T15:11:00Z">
        <w:r w:rsidR="00264F75">
          <w:rPr>
            <w:rFonts w:ascii="Times New Roman" w:hAnsi="Times New Roman" w:cs="Times New Roman"/>
          </w:rPr>
          <w:t>Серьезные</w:t>
        </w:r>
      </w:ins>
      <w:ins w:id="179" w:author="юлия кирсанова" w:date="2024-03-14T14:58:00Z">
        <w:r w:rsidRPr="00F86086">
          <w:rPr>
            <w:rFonts w:ascii="Times New Roman" w:hAnsi="Times New Roman" w:cs="Times New Roman"/>
            <w:rPrChange w:id="180" w:author="юлия кирсанова" w:date="2024-03-14T15:10:00Z">
              <w:rPr/>
            </w:rPrChange>
          </w:rPr>
          <w:t>, Минорные).</w:t>
        </w:r>
      </w:ins>
    </w:p>
    <w:p w14:paraId="3D92090B" w14:textId="3BC3C508" w:rsidR="00253981" w:rsidRPr="00F86086" w:rsidRDefault="00253981" w:rsidP="00253981">
      <w:pPr>
        <w:rPr>
          <w:ins w:id="181" w:author="юлия кирсанова" w:date="2024-03-14T14:58:00Z"/>
          <w:rFonts w:ascii="Times New Roman" w:hAnsi="Times New Roman" w:cs="Times New Roman"/>
          <w:rPrChange w:id="182" w:author="юлия кирсанова" w:date="2024-03-14T15:10:00Z">
            <w:rPr>
              <w:ins w:id="183" w:author="юлия кирсанова" w:date="2024-03-14T14:58:00Z"/>
            </w:rPr>
          </w:rPrChange>
        </w:rPr>
      </w:pPr>
      <w:ins w:id="184" w:author="юлия кирсанова" w:date="2024-03-14T14:58:00Z">
        <w:r w:rsidRPr="00F86086">
          <w:rPr>
            <w:rFonts w:ascii="Times New Roman" w:hAnsi="Times New Roman" w:cs="Times New Roman"/>
            <w:rPrChange w:id="185" w:author="юлия кирсанова" w:date="2024-03-14T15:10:00Z">
              <w:rPr/>
            </w:rPrChange>
          </w:rPr>
          <w:t xml:space="preserve">Критические и </w:t>
        </w:r>
      </w:ins>
      <w:ins w:id="186" w:author="юлия кирсанова" w:date="2024-03-14T15:11:00Z">
        <w:r w:rsidR="00264F75">
          <w:rPr>
            <w:rFonts w:ascii="Times New Roman" w:hAnsi="Times New Roman" w:cs="Times New Roman"/>
          </w:rPr>
          <w:t>серьезны</w:t>
        </w:r>
      </w:ins>
      <w:ins w:id="187" w:author="юлия кирсанова" w:date="2024-03-14T14:58:00Z">
        <w:r w:rsidRPr="00F86086">
          <w:rPr>
            <w:rFonts w:ascii="Times New Roman" w:hAnsi="Times New Roman" w:cs="Times New Roman"/>
            <w:rPrChange w:id="188" w:author="юлия кирсанова" w:date="2024-03-14T15:10:00Z">
              <w:rPr/>
            </w:rPrChange>
          </w:rPr>
          <w:t xml:space="preserve">е проблемы будут </w:t>
        </w:r>
        <w:proofErr w:type="spellStart"/>
        <w:r w:rsidRPr="00F86086">
          <w:rPr>
            <w:rFonts w:ascii="Times New Roman" w:hAnsi="Times New Roman" w:cs="Times New Roman"/>
            <w:rPrChange w:id="189" w:author="юлия кирсанова" w:date="2024-03-14T15:10:00Z">
              <w:rPr/>
            </w:rPrChange>
          </w:rPr>
          <w:t>приоритетизированы</w:t>
        </w:r>
        <w:proofErr w:type="spellEnd"/>
        <w:r w:rsidRPr="00F86086">
          <w:rPr>
            <w:rFonts w:ascii="Times New Roman" w:hAnsi="Times New Roman" w:cs="Times New Roman"/>
            <w:rPrChange w:id="190" w:author="юлия кирсанова" w:date="2024-03-14T15:10:00Z">
              <w:rPr/>
            </w:rPrChange>
          </w:rPr>
          <w:t xml:space="preserve"> для немедленного решения.</w:t>
        </w:r>
      </w:ins>
    </w:p>
    <w:p w14:paraId="71555D9E" w14:textId="4502079A" w:rsidR="00253981" w:rsidRPr="00F86086" w:rsidRDefault="00253981" w:rsidP="00253981">
      <w:pPr>
        <w:rPr>
          <w:ins w:id="191" w:author="юлия кирсанова" w:date="2024-03-14T14:58:00Z"/>
          <w:rFonts w:ascii="Times New Roman" w:hAnsi="Times New Roman" w:cs="Times New Roman"/>
          <w:rPrChange w:id="192" w:author="юлия кирсанова" w:date="2024-03-14T15:10:00Z">
            <w:rPr>
              <w:ins w:id="193" w:author="юлия кирсанова" w:date="2024-03-14T14:58:00Z"/>
            </w:rPr>
          </w:rPrChange>
        </w:rPr>
      </w:pPr>
      <w:ins w:id="194" w:author="юлия кирсанова" w:date="2024-03-14T14:58:00Z">
        <w:r w:rsidRPr="00F86086">
          <w:rPr>
            <w:rFonts w:ascii="Times New Roman" w:hAnsi="Times New Roman" w:cs="Times New Roman"/>
            <w:rPrChange w:id="195" w:author="юлия кирсанова" w:date="2024-03-14T15:10:00Z">
              <w:rPr/>
            </w:rPrChange>
          </w:rPr>
          <w:t>Минорные проблемы будут рассмотрены в соответствии с доступными ресурсами и сроками проекта.</w:t>
        </w:r>
      </w:ins>
    </w:p>
    <w:p w14:paraId="3FCBD9AA" w14:textId="77777777" w:rsidR="00F86086" w:rsidRPr="00F86086" w:rsidRDefault="00F86086" w:rsidP="00F86086">
      <w:pPr>
        <w:rPr>
          <w:ins w:id="196" w:author="юлия кирсанова" w:date="2024-03-14T15:08:00Z"/>
          <w:rFonts w:ascii="Times New Roman" w:hAnsi="Times New Roman" w:cs="Times New Roman"/>
          <w:rPrChange w:id="197" w:author="юлия кирсанова" w:date="2024-03-14T15:10:00Z">
            <w:rPr>
              <w:ins w:id="198" w:author="юлия кирсанова" w:date="2024-03-14T15:08:00Z"/>
            </w:rPr>
          </w:rPrChange>
        </w:rPr>
      </w:pPr>
    </w:p>
    <w:p w14:paraId="0A6A187E" w14:textId="52AC9601" w:rsidR="00F86086" w:rsidRPr="00F86086" w:rsidRDefault="00F86086" w:rsidP="00F86086">
      <w:pPr>
        <w:spacing w:line="240" w:lineRule="auto"/>
        <w:rPr>
          <w:ins w:id="199" w:author="юлия кирсанова" w:date="2024-03-14T15:08:00Z"/>
          <w:rFonts w:ascii="Times New Roman" w:hAnsi="Times New Roman" w:cs="Times New Roman"/>
          <w:sz w:val="24"/>
          <w:szCs w:val="24"/>
          <w:u w:val="single"/>
          <w:rPrChange w:id="200" w:author="юлия кирсанова" w:date="2024-03-14T15:10:00Z">
            <w:rPr>
              <w:ins w:id="201" w:author="юлия кирсанова" w:date="2024-03-14T15:08:00Z"/>
            </w:rPr>
          </w:rPrChange>
        </w:rPr>
        <w:pPrChange w:id="202" w:author="юлия кирсанова" w:date="2024-03-14T15:10:00Z">
          <w:pPr/>
        </w:pPrChange>
      </w:pPr>
      <w:ins w:id="203" w:author="юлия кирсанова" w:date="2024-03-14T15:08:00Z"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204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205" w:author="юлия кирсанова" w:date="2024-03-14T15:10:00Z">
              <w:rPr/>
            </w:rPrChange>
          </w:rPr>
          <w:t>1. Функциональное тестирование: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206" w:author="юлия кирсанова" w:date="2024-03-14T15:10:00Z">
              <w:rPr/>
            </w:rPrChange>
          </w:rPr>
          <w:t xml:space="preserve"> </w:t>
        </w:r>
      </w:ins>
    </w:p>
    <w:p w14:paraId="233A4310" w14:textId="77777777" w:rsidR="00F86086" w:rsidRPr="00F86086" w:rsidRDefault="00F86086" w:rsidP="00F86086">
      <w:pPr>
        <w:spacing w:line="240" w:lineRule="auto"/>
        <w:rPr>
          <w:ins w:id="207" w:author="юлия кирсанова" w:date="2024-03-14T15:08:00Z"/>
          <w:rFonts w:ascii="Times New Roman" w:hAnsi="Times New Roman" w:cs="Times New Roman"/>
          <w:rPrChange w:id="208" w:author="юлия кирсанова" w:date="2024-03-14T15:10:00Z">
            <w:rPr>
              <w:ins w:id="209" w:author="юлия кирсанова" w:date="2024-03-14T15:08:00Z"/>
            </w:rPr>
          </w:rPrChange>
        </w:rPr>
        <w:pPrChange w:id="210" w:author="юлия кирсанова" w:date="2024-03-14T15:10:00Z">
          <w:pPr/>
        </w:pPrChange>
      </w:pPr>
    </w:p>
    <w:p w14:paraId="0D2B7383" w14:textId="6D590FB3" w:rsidR="00F86086" w:rsidRPr="00F86086" w:rsidRDefault="00F86086" w:rsidP="00F86086">
      <w:pPr>
        <w:spacing w:line="240" w:lineRule="auto"/>
        <w:rPr>
          <w:ins w:id="211" w:author="юлия кирсанова" w:date="2024-03-14T15:08:00Z"/>
          <w:rFonts w:ascii="Times New Roman" w:hAnsi="Times New Roman" w:cs="Times New Roman"/>
          <w:rPrChange w:id="212" w:author="юлия кирсанова" w:date="2024-03-14T15:10:00Z">
            <w:rPr>
              <w:ins w:id="213" w:author="юлия кирсанова" w:date="2024-03-14T15:08:00Z"/>
            </w:rPr>
          </w:rPrChange>
        </w:rPr>
        <w:pPrChange w:id="214" w:author="юлия кирсанова" w:date="2024-03-14T15:10:00Z">
          <w:pPr/>
        </w:pPrChange>
      </w:pPr>
      <w:ins w:id="215" w:author="юлия кирсанова" w:date="2024-03-14T15:08:00Z">
        <w:r w:rsidRPr="00F86086">
          <w:rPr>
            <w:rFonts w:ascii="Times New Roman" w:hAnsi="Times New Roman" w:cs="Times New Roman"/>
            <w:rPrChange w:id="216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217" w:author="юлия кирсанова" w:date="2024-03-14T15:10:00Z">
              <w:rPr/>
            </w:rPrChange>
          </w:rPr>
          <w:t>Критические ошибки (высокий приоритет):</w:t>
        </w:r>
        <w:r w:rsidRPr="00F86086">
          <w:rPr>
            <w:rFonts w:ascii="Times New Roman" w:hAnsi="Times New Roman" w:cs="Times New Roman"/>
            <w:rPrChange w:id="218" w:author="юлия кирсанова" w:date="2024-03-14T15:10:00Z">
              <w:rPr/>
            </w:rPrChange>
          </w:rPr>
          <w:t xml:space="preserve"> </w:t>
        </w:r>
      </w:ins>
    </w:p>
    <w:p w14:paraId="56FB32FE" w14:textId="77777777" w:rsidR="00F86086" w:rsidRPr="00F86086" w:rsidRDefault="00F86086" w:rsidP="00F86086">
      <w:pPr>
        <w:spacing w:line="240" w:lineRule="auto"/>
        <w:rPr>
          <w:ins w:id="219" w:author="юлия кирсанова" w:date="2024-03-14T15:08:00Z"/>
          <w:rFonts w:ascii="Times New Roman" w:hAnsi="Times New Roman" w:cs="Times New Roman"/>
          <w:rPrChange w:id="220" w:author="юлия кирсанова" w:date="2024-03-14T15:10:00Z">
            <w:rPr>
              <w:ins w:id="221" w:author="юлия кирсанова" w:date="2024-03-14T15:08:00Z"/>
            </w:rPr>
          </w:rPrChange>
        </w:rPr>
        <w:pPrChange w:id="222" w:author="юлия кирсанова" w:date="2024-03-14T15:10:00Z">
          <w:pPr/>
        </w:pPrChange>
      </w:pPr>
      <w:ins w:id="223" w:author="юлия кирсанова" w:date="2024-03-14T15:08:00Z">
        <w:r w:rsidRPr="00F86086">
          <w:rPr>
            <w:rFonts w:ascii="Times New Roman" w:hAnsi="Times New Roman" w:cs="Times New Roman"/>
            <w:rPrChange w:id="224" w:author="юлия кирсанова" w:date="2024-03-14T15:10:00Z">
              <w:rPr/>
            </w:rPrChange>
          </w:rPr>
          <w:t>- Ошибка при получении фиктивных данных о пользователе: Некорректное отображение данных или отсутствие ответа на запрос.</w:t>
        </w:r>
      </w:ins>
    </w:p>
    <w:p w14:paraId="7DE02245" w14:textId="77777777" w:rsidR="00F86086" w:rsidRPr="00F86086" w:rsidRDefault="00F86086" w:rsidP="00F86086">
      <w:pPr>
        <w:spacing w:line="240" w:lineRule="auto"/>
        <w:rPr>
          <w:ins w:id="225" w:author="юлия кирсанова" w:date="2024-03-14T15:08:00Z"/>
          <w:rFonts w:ascii="Times New Roman" w:hAnsi="Times New Roman" w:cs="Times New Roman"/>
          <w:rPrChange w:id="226" w:author="юлия кирсанова" w:date="2024-03-14T15:10:00Z">
            <w:rPr>
              <w:ins w:id="227" w:author="юлия кирсанова" w:date="2024-03-14T15:08:00Z"/>
            </w:rPr>
          </w:rPrChange>
        </w:rPr>
        <w:pPrChange w:id="228" w:author="юлия кирсанова" w:date="2024-03-14T15:10:00Z">
          <w:pPr/>
        </w:pPrChange>
      </w:pPr>
      <w:ins w:id="229" w:author="юлия кирсанова" w:date="2024-03-14T15:08:00Z">
        <w:r w:rsidRPr="00F86086">
          <w:rPr>
            <w:rFonts w:ascii="Times New Roman" w:hAnsi="Times New Roman" w:cs="Times New Roman"/>
            <w:rPrChange w:id="230" w:author="юлия кирсанова" w:date="2024-03-14T15:10:00Z">
              <w:rPr/>
            </w:rPrChange>
          </w:rPr>
          <w:t>- Ошибка при получении фиктивных данных о посте: Неверный формат данных или отсутствие данных при успешном запросе.</w:t>
        </w:r>
      </w:ins>
    </w:p>
    <w:p w14:paraId="1A8FB5C4" w14:textId="77777777" w:rsidR="00F86086" w:rsidRPr="00F86086" w:rsidRDefault="00F86086" w:rsidP="00F86086">
      <w:pPr>
        <w:spacing w:line="240" w:lineRule="auto"/>
        <w:rPr>
          <w:ins w:id="231" w:author="юлия кирсанова" w:date="2024-03-14T15:08:00Z"/>
          <w:rFonts w:ascii="Times New Roman" w:hAnsi="Times New Roman" w:cs="Times New Roman"/>
          <w:rPrChange w:id="232" w:author="юлия кирсанова" w:date="2024-03-14T15:10:00Z">
            <w:rPr>
              <w:ins w:id="233" w:author="юлия кирсанова" w:date="2024-03-14T15:08:00Z"/>
            </w:rPr>
          </w:rPrChange>
        </w:rPr>
        <w:pPrChange w:id="234" w:author="юлия кирсанова" w:date="2024-03-14T15:10:00Z">
          <w:pPr/>
        </w:pPrChange>
      </w:pPr>
    </w:p>
    <w:p w14:paraId="163CEE0E" w14:textId="0255F0E3" w:rsidR="00F86086" w:rsidRPr="00F86086" w:rsidRDefault="00F86086" w:rsidP="00F86086">
      <w:pPr>
        <w:spacing w:line="240" w:lineRule="auto"/>
        <w:rPr>
          <w:ins w:id="235" w:author="юлия кирсанова" w:date="2024-03-14T15:08:00Z"/>
          <w:rFonts w:ascii="Times New Roman" w:hAnsi="Times New Roman" w:cs="Times New Roman"/>
          <w:rPrChange w:id="236" w:author="юлия кирсанова" w:date="2024-03-14T15:10:00Z">
            <w:rPr>
              <w:ins w:id="237" w:author="юлия кирсанова" w:date="2024-03-14T15:08:00Z"/>
            </w:rPr>
          </w:rPrChange>
        </w:rPr>
        <w:pPrChange w:id="238" w:author="юлия кирсанова" w:date="2024-03-14T15:10:00Z">
          <w:pPr/>
        </w:pPrChange>
      </w:pPr>
      <w:ins w:id="239" w:author="юлия кирсанова" w:date="2024-03-14T15:08:00Z">
        <w:r w:rsidRPr="00F86086">
          <w:rPr>
            <w:rFonts w:ascii="Times New Roman" w:hAnsi="Times New Roman" w:cs="Times New Roman"/>
            <w:rPrChange w:id="240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241" w:author="юлия кирсанова" w:date="2024-03-14T15:10:00Z">
              <w:rPr/>
            </w:rPrChange>
          </w:rPr>
          <w:t>Серьезные ошибки (средний приоритет):</w:t>
        </w:r>
        <w:r w:rsidRPr="00F86086">
          <w:rPr>
            <w:rFonts w:ascii="Times New Roman" w:hAnsi="Times New Roman" w:cs="Times New Roman"/>
            <w:rPrChange w:id="242" w:author="юлия кирсанова" w:date="2024-03-14T15:10:00Z">
              <w:rPr/>
            </w:rPrChange>
          </w:rPr>
          <w:t xml:space="preserve"> </w:t>
        </w:r>
      </w:ins>
    </w:p>
    <w:p w14:paraId="3A855E5C" w14:textId="77777777" w:rsidR="00F86086" w:rsidRPr="00F86086" w:rsidRDefault="00F86086" w:rsidP="00F86086">
      <w:pPr>
        <w:spacing w:line="240" w:lineRule="auto"/>
        <w:rPr>
          <w:ins w:id="243" w:author="юлия кирсанова" w:date="2024-03-14T15:08:00Z"/>
          <w:rFonts w:ascii="Times New Roman" w:hAnsi="Times New Roman" w:cs="Times New Roman"/>
          <w:rPrChange w:id="244" w:author="юлия кирсанова" w:date="2024-03-14T15:10:00Z">
            <w:rPr>
              <w:ins w:id="245" w:author="юлия кирсанова" w:date="2024-03-14T15:08:00Z"/>
            </w:rPr>
          </w:rPrChange>
        </w:rPr>
        <w:pPrChange w:id="246" w:author="юлия кирсанова" w:date="2024-03-14T15:10:00Z">
          <w:pPr/>
        </w:pPrChange>
      </w:pPr>
      <w:ins w:id="247" w:author="юлия кирсанова" w:date="2024-03-14T15:08:00Z">
        <w:r w:rsidRPr="00F86086">
          <w:rPr>
            <w:rFonts w:ascii="Times New Roman" w:hAnsi="Times New Roman" w:cs="Times New Roman"/>
            <w:rPrChange w:id="248" w:author="юлия кирсанова" w:date="2024-03-14T15:10:00Z">
              <w:rPr/>
            </w:rPrChange>
          </w:rPr>
          <w:t>- Ошибка при получении фиктивных данных о фотографии: Неправильная связь с пользователями или неверные данные о фотографиях.</w:t>
        </w:r>
      </w:ins>
    </w:p>
    <w:p w14:paraId="2981D002" w14:textId="77777777" w:rsidR="00F86086" w:rsidRPr="00F86086" w:rsidRDefault="00F86086" w:rsidP="00F86086">
      <w:pPr>
        <w:spacing w:line="240" w:lineRule="auto"/>
        <w:rPr>
          <w:ins w:id="249" w:author="юлия кирсанова" w:date="2024-03-14T15:08:00Z"/>
          <w:rFonts w:ascii="Times New Roman" w:hAnsi="Times New Roman" w:cs="Times New Roman"/>
          <w:rPrChange w:id="250" w:author="юлия кирсанова" w:date="2024-03-14T15:10:00Z">
            <w:rPr>
              <w:ins w:id="251" w:author="юлия кирсанова" w:date="2024-03-14T15:08:00Z"/>
            </w:rPr>
          </w:rPrChange>
        </w:rPr>
        <w:pPrChange w:id="252" w:author="юлия кирсанова" w:date="2024-03-14T15:10:00Z">
          <w:pPr/>
        </w:pPrChange>
      </w:pPr>
      <w:ins w:id="253" w:author="юлия кирсанова" w:date="2024-03-14T15:08:00Z">
        <w:r w:rsidRPr="00F86086">
          <w:rPr>
            <w:rFonts w:ascii="Times New Roman" w:hAnsi="Times New Roman" w:cs="Times New Roman"/>
            <w:rPrChange w:id="254" w:author="юлия кирсанова" w:date="2024-03-14T15:10:00Z">
              <w:rPr/>
            </w:rPrChange>
          </w:rPr>
          <w:t>- Ошибка при получении фиктивных данных о тегах: Недоступность или некорректные данные при запросе тегов.</w:t>
        </w:r>
      </w:ins>
    </w:p>
    <w:p w14:paraId="7415955F" w14:textId="77777777" w:rsidR="00F86086" w:rsidRPr="00F86086" w:rsidRDefault="00F86086" w:rsidP="00F86086">
      <w:pPr>
        <w:spacing w:line="240" w:lineRule="auto"/>
        <w:rPr>
          <w:ins w:id="255" w:author="юлия кирсанова" w:date="2024-03-14T15:08:00Z"/>
          <w:rFonts w:ascii="Times New Roman" w:hAnsi="Times New Roman" w:cs="Times New Roman"/>
          <w:rPrChange w:id="256" w:author="юлия кирсанова" w:date="2024-03-14T15:10:00Z">
            <w:rPr>
              <w:ins w:id="257" w:author="юлия кирсанова" w:date="2024-03-14T15:08:00Z"/>
            </w:rPr>
          </w:rPrChange>
        </w:rPr>
        <w:pPrChange w:id="258" w:author="юлия кирсанова" w:date="2024-03-14T15:10:00Z">
          <w:pPr/>
        </w:pPrChange>
      </w:pPr>
    </w:p>
    <w:p w14:paraId="7B1043A3" w14:textId="0C883029" w:rsidR="00F86086" w:rsidRPr="00F86086" w:rsidRDefault="00F86086" w:rsidP="00F86086">
      <w:pPr>
        <w:spacing w:line="240" w:lineRule="auto"/>
        <w:rPr>
          <w:ins w:id="259" w:author="юлия кирсанова" w:date="2024-03-14T15:08:00Z"/>
          <w:rFonts w:ascii="Times New Roman" w:hAnsi="Times New Roman" w:cs="Times New Roman"/>
          <w:rPrChange w:id="260" w:author="юлия кирсанова" w:date="2024-03-14T15:10:00Z">
            <w:rPr>
              <w:ins w:id="261" w:author="юлия кирсанова" w:date="2024-03-14T15:08:00Z"/>
            </w:rPr>
          </w:rPrChange>
        </w:rPr>
        <w:pPrChange w:id="262" w:author="юлия кирсанова" w:date="2024-03-14T15:10:00Z">
          <w:pPr/>
        </w:pPrChange>
      </w:pPr>
      <w:ins w:id="263" w:author="юлия кирсанова" w:date="2024-03-14T15:08:00Z">
        <w:r w:rsidRPr="00F86086">
          <w:rPr>
            <w:rFonts w:ascii="Times New Roman" w:hAnsi="Times New Roman" w:cs="Times New Roman"/>
            <w:rPrChange w:id="264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265" w:author="юлия кирсанова" w:date="2024-03-14T15:10:00Z">
              <w:rPr/>
            </w:rPrChange>
          </w:rPr>
          <w:t>Минорные ошибки (низкий приоритет):</w:t>
        </w:r>
        <w:r w:rsidRPr="00F86086">
          <w:rPr>
            <w:rFonts w:ascii="Times New Roman" w:hAnsi="Times New Roman" w:cs="Times New Roman"/>
            <w:rPrChange w:id="266" w:author="юлия кирсанова" w:date="2024-03-14T15:10:00Z">
              <w:rPr/>
            </w:rPrChange>
          </w:rPr>
          <w:t xml:space="preserve"> </w:t>
        </w:r>
      </w:ins>
    </w:p>
    <w:p w14:paraId="39FFB43C" w14:textId="77777777" w:rsidR="00F86086" w:rsidRPr="00F86086" w:rsidRDefault="00F86086" w:rsidP="00F86086">
      <w:pPr>
        <w:spacing w:line="240" w:lineRule="auto"/>
        <w:rPr>
          <w:ins w:id="267" w:author="юлия кирсанова" w:date="2024-03-14T15:08:00Z"/>
          <w:rFonts w:ascii="Times New Roman" w:hAnsi="Times New Roman" w:cs="Times New Roman"/>
          <w:rPrChange w:id="268" w:author="юлия кирсанова" w:date="2024-03-14T15:10:00Z">
            <w:rPr>
              <w:ins w:id="269" w:author="юлия кирсанова" w:date="2024-03-14T15:08:00Z"/>
            </w:rPr>
          </w:rPrChange>
        </w:rPr>
        <w:pPrChange w:id="270" w:author="юлия кирсанова" w:date="2024-03-14T15:10:00Z">
          <w:pPr/>
        </w:pPrChange>
      </w:pPr>
      <w:ins w:id="271" w:author="юлия кирсанова" w:date="2024-03-14T15:08:00Z">
        <w:r w:rsidRPr="00F86086">
          <w:rPr>
            <w:rFonts w:ascii="Times New Roman" w:hAnsi="Times New Roman" w:cs="Times New Roman"/>
            <w:rPrChange w:id="272" w:author="юлия кирсанова" w:date="2024-03-14T15:10:00Z">
              <w:rPr/>
            </w:rPrChange>
          </w:rPr>
          <w:t>- Ошибка при получении фиктивных данных о комментариях: Отображение неполных данных или некорректная структура ответа.</w:t>
        </w:r>
      </w:ins>
    </w:p>
    <w:p w14:paraId="21B22A8E" w14:textId="77777777" w:rsidR="00F86086" w:rsidRPr="00F86086" w:rsidRDefault="00F86086" w:rsidP="00F86086">
      <w:pPr>
        <w:spacing w:line="240" w:lineRule="auto"/>
        <w:rPr>
          <w:ins w:id="273" w:author="юлия кирсанова" w:date="2024-03-14T15:08:00Z"/>
          <w:rFonts w:ascii="Times New Roman" w:hAnsi="Times New Roman" w:cs="Times New Roman"/>
          <w:rPrChange w:id="274" w:author="юлия кирсанова" w:date="2024-03-14T15:10:00Z">
            <w:rPr>
              <w:ins w:id="275" w:author="юлия кирсанова" w:date="2024-03-14T15:08:00Z"/>
            </w:rPr>
          </w:rPrChange>
        </w:rPr>
        <w:pPrChange w:id="276" w:author="юлия кирсанова" w:date="2024-03-14T15:10:00Z">
          <w:pPr/>
        </w:pPrChange>
      </w:pPr>
      <w:ins w:id="277" w:author="юлия кирсанова" w:date="2024-03-14T15:08:00Z">
        <w:r w:rsidRPr="00F86086">
          <w:rPr>
            <w:rFonts w:ascii="Times New Roman" w:hAnsi="Times New Roman" w:cs="Times New Roman"/>
            <w:rPrChange w:id="278" w:author="юлия кирсанова" w:date="2024-03-14T15:10:00Z">
              <w:rPr/>
            </w:rPrChange>
          </w:rPr>
          <w:t>- Ошибка при получении фиктивных данных о лайках: Неправильное отображение информации о лайках или отсутствие ответа на запрос.</w:t>
        </w:r>
      </w:ins>
    </w:p>
    <w:p w14:paraId="4B174B5F" w14:textId="77777777" w:rsidR="00F86086" w:rsidRPr="00F86086" w:rsidRDefault="00F86086" w:rsidP="00F86086">
      <w:pPr>
        <w:spacing w:line="240" w:lineRule="auto"/>
        <w:rPr>
          <w:ins w:id="279" w:author="юлия кирсанова" w:date="2024-03-14T15:08:00Z"/>
          <w:rFonts w:ascii="Times New Roman" w:hAnsi="Times New Roman" w:cs="Times New Roman"/>
          <w:rPrChange w:id="280" w:author="юлия кирсанова" w:date="2024-03-14T15:10:00Z">
            <w:rPr>
              <w:ins w:id="281" w:author="юлия кирсанова" w:date="2024-03-14T15:08:00Z"/>
            </w:rPr>
          </w:rPrChange>
        </w:rPr>
        <w:pPrChange w:id="282" w:author="юлия кирсанова" w:date="2024-03-14T15:10:00Z">
          <w:pPr/>
        </w:pPrChange>
      </w:pPr>
    </w:p>
    <w:p w14:paraId="57B367C8" w14:textId="522C53D6" w:rsidR="00F86086" w:rsidRPr="00F86086" w:rsidRDefault="00F86086" w:rsidP="00F86086">
      <w:pPr>
        <w:spacing w:line="240" w:lineRule="auto"/>
        <w:rPr>
          <w:ins w:id="283" w:author="юлия кирсанова" w:date="2024-03-14T15:08:00Z"/>
          <w:rFonts w:ascii="Times New Roman" w:hAnsi="Times New Roman" w:cs="Times New Roman"/>
          <w:sz w:val="24"/>
          <w:szCs w:val="24"/>
          <w:u w:val="single"/>
          <w:rPrChange w:id="284" w:author="юлия кирсанова" w:date="2024-03-14T15:10:00Z">
            <w:rPr>
              <w:ins w:id="285" w:author="юлия кирсанова" w:date="2024-03-14T15:08:00Z"/>
            </w:rPr>
          </w:rPrChange>
        </w:rPr>
        <w:pPrChange w:id="286" w:author="юлия кирсанова" w:date="2024-03-14T15:10:00Z">
          <w:pPr/>
        </w:pPrChange>
      </w:pPr>
      <w:ins w:id="287" w:author="юлия кирсанова" w:date="2024-03-14T15:08:00Z">
        <w:r w:rsidRPr="00F86086">
          <w:rPr>
            <w:rFonts w:ascii="Times New Roman" w:hAnsi="Times New Roman" w:cs="Times New Roman"/>
            <w:rPrChange w:id="288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289" w:author="юлия кирсанова" w:date="2024-03-14T15:10:00Z">
              <w:rPr/>
            </w:rPrChange>
          </w:rPr>
          <w:t>2. Тестирование производительности: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290" w:author="юлия кирсанова" w:date="2024-03-14T15:10:00Z">
              <w:rPr/>
            </w:rPrChange>
          </w:rPr>
          <w:t xml:space="preserve"> </w:t>
        </w:r>
      </w:ins>
    </w:p>
    <w:p w14:paraId="18A14F8E" w14:textId="77777777" w:rsidR="00F86086" w:rsidRPr="00F86086" w:rsidRDefault="00F86086" w:rsidP="00F86086">
      <w:pPr>
        <w:spacing w:line="240" w:lineRule="auto"/>
        <w:rPr>
          <w:ins w:id="291" w:author="юлия кирсанова" w:date="2024-03-14T15:08:00Z"/>
          <w:rFonts w:ascii="Times New Roman" w:hAnsi="Times New Roman" w:cs="Times New Roman"/>
          <w:rPrChange w:id="292" w:author="юлия кирсанова" w:date="2024-03-14T15:10:00Z">
            <w:rPr>
              <w:ins w:id="293" w:author="юлия кирсанова" w:date="2024-03-14T15:08:00Z"/>
            </w:rPr>
          </w:rPrChange>
        </w:rPr>
        <w:pPrChange w:id="294" w:author="юлия кирсанова" w:date="2024-03-14T15:10:00Z">
          <w:pPr/>
        </w:pPrChange>
      </w:pPr>
    </w:p>
    <w:p w14:paraId="7F75C3A3" w14:textId="0B44931D" w:rsidR="00F86086" w:rsidRPr="00F86086" w:rsidRDefault="00F86086" w:rsidP="00F86086">
      <w:pPr>
        <w:spacing w:line="240" w:lineRule="auto"/>
        <w:rPr>
          <w:ins w:id="295" w:author="юлия кирсанова" w:date="2024-03-14T15:08:00Z"/>
          <w:rFonts w:ascii="Times New Roman" w:hAnsi="Times New Roman" w:cs="Times New Roman"/>
          <w:rPrChange w:id="296" w:author="юлия кирсанова" w:date="2024-03-14T15:10:00Z">
            <w:rPr>
              <w:ins w:id="297" w:author="юлия кирсанова" w:date="2024-03-14T15:08:00Z"/>
            </w:rPr>
          </w:rPrChange>
        </w:rPr>
        <w:pPrChange w:id="298" w:author="юлия кирсанова" w:date="2024-03-14T15:10:00Z">
          <w:pPr/>
        </w:pPrChange>
      </w:pPr>
      <w:ins w:id="299" w:author="юлия кирсанова" w:date="2024-03-14T15:08:00Z">
        <w:r w:rsidRPr="00F86086">
          <w:rPr>
            <w:rFonts w:ascii="Times New Roman" w:hAnsi="Times New Roman" w:cs="Times New Roman"/>
            <w:rPrChange w:id="300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301" w:author="юлия кирсанова" w:date="2024-03-14T15:10:00Z">
              <w:rPr/>
            </w:rPrChange>
          </w:rPr>
          <w:t>Критические ошибки (высокий приоритет):</w:t>
        </w:r>
        <w:r w:rsidRPr="00F86086">
          <w:rPr>
            <w:rFonts w:ascii="Times New Roman" w:hAnsi="Times New Roman" w:cs="Times New Roman"/>
            <w:rPrChange w:id="302" w:author="юлия кирсанова" w:date="2024-03-14T15:10:00Z">
              <w:rPr/>
            </w:rPrChange>
          </w:rPr>
          <w:t xml:space="preserve"> </w:t>
        </w:r>
      </w:ins>
    </w:p>
    <w:p w14:paraId="63DF483D" w14:textId="77777777" w:rsidR="00F86086" w:rsidRPr="00F86086" w:rsidRDefault="00F86086" w:rsidP="00F86086">
      <w:pPr>
        <w:spacing w:line="240" w:lineRule="auto"/>
        <w:rPr>
          <w:ins w:id="303" w:author="юлия кирсанова" w:date="2024-03-14T15:08:00Z"/>
          <w:rFonts w:ascii="Times New Roman" w:hAnsi="Times New Roman" w:cs="Times New Roman"/>
          <w:rPrChange w:id="304" w:author="юлия кирсанова" w:date="2024-03-14T15:10:00Z">
            <w:rPr>
              <w:ins w:id="305" w:author="юлия кирсанова" w:date="2024-03-14T15:08:00Z"/>
            </w:rPr>
          </w:rPrChange>
        </w:rPr>
        <w:pPrChange w:id="306" w:author="юлия кирсанова" w:date="2024-03-14T15:10:00Z">
          <w:pPr/>
        </w:pPrChange>
      </w:pPr>
      <w:ins w:id="307" w:author="юлия кирсанова" w:date="2024-03-14T15:08:00Z">
        <w:r w:rsidRPr="00F86086">
          <w:rPr>
            <w:rFonts w:ascii="Times New Roman" w:hAnsi="Times New Roman" w:cs="Times New Roman"/>
            <w:rPrChange w:id="308" w:author="юлия кирсанова" w:date="2024-03-14T15:10:00Z">
              <w:rPr/>
            </w:rPrChange>
          </w:rPr>
          <w:t>- Медленное выполнение запросов: Запросы на получение данных занимают слишком много времени.</w:t>
        </w:r>
      </w:ins>
    </w:p>
    <w:p w14:paraId="07E3281A" w14:textId="77777777" w:rsidR="00F86086" w:rsidRPr="00F86086" w:rsidRDefault="00F86086" w:rsidP="00F86086">
      <w:pPr>
        <w:spacing w:line="240" w:lineRule="auto"/>
        <w:rPr>
          <w:ins w:id="309" w:author="юлия кирсанова" w:date="2024-03-14T15:08:00Z"/>
          <w:rFonts w:ascii="Times New Roman" w:hAnsi="Times New Roman" w:cs="Times New Roman"/>
          <w:rPrChange w:id="310" w:author="юлия кирсанова" w:date="2024-03-14T15:10:00Z">
            <w:rPr>
              <w:ins w:id="311" w:author="юлия кирсанова" w:date="2024-03-14T15:08:00Z"/>
            </w:rPr>
          </w:rPrChange>
        </w:rPr>
        <w:pPrChange w:id="312" w:author="юлия кирсанова" w:date="2024-03-14T15:10:00Z">
          <w:pPr/>
        </w:pPrChange>
      </w:pPr>
    </w:p>
    <w:p w14:paraId="30861C0D" w14:textId="03D9BCC8" w:rsidR="00F86086" w:rsidRPr="00F86086" w:rsidRDefault="00F86086" w:rsidP="00F86086">
      <w:pPr>
        <w:spacing w:line="240" w:lineRule="auto"/>
        <w:rPr>
          <w:ins w:id="313" w:author="юлия кирсанова" w:date="2024-03-14T15:08:00Z"/>
          <w:rFonts w:ascii="Times New Roman" w:hAnsi="Times New Roman" w:cs="Times New Roman"/>
          <w:rPrChange w:id="314" w:author="юлия кирсанова" w:date="2024-03-14T15:10:00Z">
            <w:rPr>
              <w:ins w:id="315" w:author="юлия кирсанова" w:date="2024-03-14T15:08:00Z"/>
            </w:rPr>
          </w:rPrChange>
        </w:rPr>
        <w:pPrChange w:id="316" w:author="юлия кирсанова" w:date="2024-03-14T15:10:00Z">
          <w:pPr/>
        </w:pPrChange>
      </w:pPr>
      <w:ins w:id="317" w:author="юлия кирсанова" w:date="2024-03-14T15:08:00Z">
        <w:r w:rsidRPr="00F86086">
          <w:rPr>
            <w:rFonts w:ascii="Times New Roman" w:hAnsi="Times New Roman" w:cs="Times New Roman"/>
            <w:rPrChange w:id="318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319" w:author="юлия кирсанова" w:date="2024-03-14T15:10:00Z">
              <w:rPr/>
            </w:rPrChange>
          </w:rPr>
          <w:t>Серьезные ошибки (средний приоритет):</w:t>
        </w:r>
        <w:r w:rsidRPr="00F86086">
          <w:rPr>
            <w:rFonts w:ascii="Times New Roman" w:hAnsi="Times New Roman" w:cs="Times New Roman"/>
            <w:rPrChange w:id="320" w:author="юлия кирсанова" w:date="2024-03-14T15:10:00Z">
              <w:rPr/>
            </w:rPrChange>
          </w:rPr>
          <w:t xml:space="preserve"> </w:t>
        </w:r>
      </w:ins>
    </w:p>
    <w:p w14:paraId="23EEF7D0" w14:textId="77777777" w:rsidR="00F86086" w:rsidRPr="00F86086" w:rsidRDefault="00F86086" w:rsidP="00F86086">
      <w:pPr>
        <w:spacing w:line="240" w:lineRule="auto"/>
        <w:rPr>
          <w:ins w:id="321" w:author="юлия кирсанова" w:date="2024-03-14T15:08:00Z"/>
          <w:rFonts w:ascii="Times New Roman" w:hAnsi="Times New Roman" w:cs="Times New Roman"/>
          <w:rPrChange w:id="322" w:author="юлия кирсанова" w:date="2024-03-14T15:10:00Z">
            <w:rPr>
              <w:ins w:id="323" w:author="юлия кирсанова" w:date="2024-03-14T15:08:00Z"/>
            </w:rPr>
          </w:rPrChange>
        </w:rPr>
        <w:pPrChange w:id="324" w:author="юлия кирсанова" w:date="2024-03-14T15:10:00Z">
          <w:pPr/>
        </w:pPrChange>
      </w:pPr>
      <w:ins w:id="325" w:author="юлия кирсанова" w:date="2024-03-14T15:08:00Z">
        <w:r w:rsidRPr="00F86086">
          <w:rPr>
            <w:rFonts w:ascii="Times New Roman" w:hAnsi="Times New Roman" w:cs="Times New Roman"/>
            <w:rPrChange w:id="326" w:author="юлия кирсанова" w:date="2024-03-14T15:10:00Z">
              <w:rPr/>
            </w:rPrChange>
          </w:rPr>
          <w:t>- Недостаточная пропускная способность: Сервис не выдерживает большие объемы запросов и перегружается.</w:t>
        </w:r>
      </w:ins>
    </w:p>
    <w:p w14:paraId="21A5BF48" w14:textId="77777777" w:rsidR="00F86086" w:rsidRPr="00F86086" w:rsidRDefault="00F86086" w:rsidP="00F86086">
      <w:pPr>
        <w:spacing w:line="240" w:lineRule="auto"/>
        <w:rPr>
          <w:ins w:id="327" w:author="юлия кирсанова" w:date="2024-03-14T15:08:00Z"/>
          <w:rFonts w:ascii="Times New Roman" w:hAnsi="Times New Roman" w:cs="Times New Roman"/>
          <w:rPrChange w:id="328" w:author="юлия кирсанова" w:date="2024-03-14T15:10:00Z">
            <w:rPr>
              <w:ins w:id="329" w:author="юлия кирсанова" w:date="2024-03-14T15:08:00Z"/>
            </w:rPr>
          </w:rPrChange>
        </w:rPr>
        <w:pPrChange w:id="330" w:author="юлия кирсанова" w:date="2024-03-14T15:10:00Z">
          <w:pPr/>
        </w:pPrChange>
      </w:pPr>
    </w:p>
    <w:p w14:paraId="6EA7E307" w14:textId="5DECF2E1" w:rsidR="00F86086" w:rsidRPr="00F86086" w:rsidRDefault="00F86086" w:rsidP="00F86086">
      <w:pPr>
        <w:spacing w:line="240" w:lineRule="auto"/>
        <w:rPr>
          <w:ins w:id="331" w:author="юлия кирсанова" w:date="2024-03-14T15:08:00Z"/>
          <w:rFonts w:ascii="Times New Roman" w:hAnsi="Times New Roman" w:cs="Times New Roman"/>
          <w:rPrChange w:id="332" w:author="юлия кирсанова" w:date="2024-03-14T15:10:00Z">
            <w:rPr>
              <w:ins w:id="333" w:author="юлия кирсанова" w:date="2024-03-14T15:08:00Z"/>
            </w:rPr>
          </w:rPrChange>
        </w:rPr>
        <w:pPrChange w:id="334" w:author="юлия кирсанова" w:date="2024-03-14T15:10:00Z">
          <w:pPr/>
        </w:pPrChange>
      </w:pPr>
      <w:ins w:id="335" w:author="юлия кирсанова" w:date="2024-03-14T15:08:00Z">
        <w:r w:rsidRPr="00F86086">
          <w:rPr>
            <w:rFonts w:ascii="Times New Roman" w:hAnsi="Times New Roman" w:cs="Times New Roman"/>
            <w:rPrChange w:id="336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337" w:author="юлия кирсанова" w:date="2024-03-14T15:10:00Z">
              <w:rPr/>
            </w:rPrChange>
          </w:rPr>
          <w:t>Минорные ошибки (низкий приоритет):</w:t>
        </w:r>
        <w:r w:rsidRPr="00F86086">
          <w:rPr>
            <w:rFonts w:ascii="Times New Roman" w:hAnsi="Times New Roman" w:cs="Times New Roman"/>
            <w:rPrChange w:id="338" w:author="юлия кирсанова" w:date="2024-03-14T15:10:00Z">
              <w:rPr/>
            </w:rPrChange>
          </w:rPr>
          <w:t xml:space="preserve"> </w:t>
        </w:r>
      </w:ins>
    </w:p>
    <w:p w14:paraId="39BD7463" w14:textId="77777777" w:rsidR="00F86086" w:rsidRPr="00F86086" w:rsidRDefault="00F86086" w:rsidP="00F86086">
      <w:pPr>
        <w:spacing w:line="240" w:lineRule="auto"/>
        <w:rPr>
          <w:ins w:id="339" w:author="юлия кирсанова" w:date="2024-03-14T15:08:00Z"/>
          <w:rFonts w:ascii="Times New Roman" w:hAnsi="Times New Roman" w:cs="Times New Roman"/>
          <w:rPrChange w:id="340" w:author="юлия кирсанова" w:date="2024-03-14T15:10:00Z">
            <w:rPr>
              <w:ins w:id="341" w:author="юлия кирсанова" w:date="2024-03-14T15:08:00Z"/>
            </w:rPr>
          </w:rPrChange>
        </w:rPr>
        <w:pPrChange w:id="342" w:author="юлия кирсанова" w:date="2024-03-14T15:10:00Z">
          <w:pPr/>
        </w:pPrChange>
      </w:pPr>
      <w:ins w:id="343" w:author="юлия кирсанова" w:date="2024-03-14T15:08:00Z">
        <w:r w:rsidRPr="00F86086">
          <w:rPr>
            <w:rFonts w:ascii="Times New Roman" w:hAnsi="Times New Roman" w:cs="Times New Roman"/>
            <w:rPrChange w:id="344" w:author="юлия кирсанова" w:date="2024-03-14T15:10:00Z">
              <w:rPr/>
            </w:rPrChange>
          </w:rPr>
          <w:t>- Задержки при обработке данных: Длительное время ожидания ответа от сервиса при запросах с высокой нагрузкой.</w:t>
        </w:r>
      </w:ins>
    </w:p>
    <w:p w14:paraId="3426C2B9" w14:textId="77777777" w:rsidR="00F86086" w:rsidRPr="00F86086" w:rsidRDefault="00F86086" w:rsidP="00F86086">
      <w:pPr>
        <w:spacing w:line="240" w:lineRule="auto"/>
        <w:rPr>
          <w:ins w:id="345" w:author="юлия кирсанова" w:date="2024-03-14T15:08:00Z"/>
          <w:rFonts w:ascii="Times New Roman" w:hAnsi="Times New Roman" w:cs="Times New Roman"/>
          <w:rPrChange w:id="346" w:author="юлия кирсанова" w:date="2024-03-14T15:10:00Z">
            <w:rPr>
              <w:ins w:id="347" w:author="юлия кирсанова" w:date="2024-03-14T15:08:00Z"/>
            </w:rPr>
          </w:rPrChange>
        </w:rPr>
        <w:pPrChange w:id="348" w:author="юлия кирсанова" w:date="2024-03-14T15:10:00Z">
          <w:pPr/>
        </w:pPrChange>
      </w:pPr>
    </w:p>
    <w:p w14:paraId="4E08F4FE" w14:textId="0AA955CA" w:rsidR="00F86086" w:rsidRPr="00F86086" w:rsidRDefault="00F86086" w:rsidP="00F86086">
      <w:pPr>
        <w:spacing w:line="240" w:lineRule="auto"/>
        <w:rPr>
          <w:ins w:id="349" w:author="юлия кирсанова" w:date="2024-03-14T15:08:00Z"/>
          <w:rFonts w:ascii="Times New Roman" w:hAnsi="Times New Roman" w:cs="Times New Roman"/>
          <w:sz w:val="24"/>
          <w:szCs w:val="24"/>
          <w:u w:val="single"/>
          <w:rPrChange w:id="350" w:author="юлия кирсанова" w:date="2024-03-14T15:10:00Z">
            <w:rPr>
              <w:ins w:id="351" w:author="юлия кирсанова" w:date="2024-03-14T15:08:00Z"/>
            </w:rPr>
          </w:rPrChange>
        </w:rPr>
        <w:pPrChange w:id="352" w:author="юлия кирсанова" w:date="2024-03-14T15:10:00Z">
          <w:pPr/>
        </w:pPrChange>
      </w:pPr>
      <w:ins w:id="353" w:author="юлия кирсанова" w:date="2024-03-14T15:08:00Z"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354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355" w:author="юлия кирсанова" w:date="2024-03-14T15:10:00Z">
              <w:rPr/>
            </w:rPrChange>
          </w:rPr>
          <w:t>3. Тестирование контента: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356" w:author="юлия кирсанова" w:date="2024-03-14T15:10:00Z">
              <w:rPr/>
            </w:rPrChange>
          </w:rPr>
          <w:t xml:space="preserve"> </w:t>
        </w:r>
      </w:ins>
    </w:p>
    <w:p w14:paraId="48ABA08B" w14:textId="77777777" w:rsidR="00F86086" w:rsidRPr="00F86086" w:rsidRDefault="00F86086" w:rsidP="00F86086">
      <w:pPr>
        <w:spacing w:line="240" w:lineRule="auto"/>
        <w:rPr>
          <w:ins w:id="357" w:author="юлия кирсанова" w:date="2024-03-14T15:08:00Z"/>
          <w:rFonts w:ascii="Times New Roman" w:hAnsi="Times New Roman" w:cs="Times New Roman"/>
          <w:rPrChange w:id="358" w:author="юлия кирсанова" w:date="2024-03-14T15:10:00Z">
            <w:rPr>
              <w:ins w:id="359" w:author="юлия кирсанова" w:date="2024-03-14T15:08:00Z"/>
            </w:rPr>
          </w:rPrChange>
        </w:rPr>
        <w:pPrChange w:id="360" w:author="юлия кирсанова" w:date="2024-03-14T15:10:00Z">
          <w:pPr/>
        </w:pPrChange>
      </w:pPr>
    </w:p>
    <w:p w14:paraId="7B3AE064" w14:textId="2E227A19" w:rsidR="00F86086" w:rsidRPr="00F86086" w:rsidRDefault="00F86086" w:rsidP="00F86086">
      <w:pPr>
        <w:spacing w:line="240" w:lineRule="auto"/>
        <w:rPr>
          <w:ins w:id="361" w:author="юлия кирсанова" w:date="2024-03-14T15:08:00Z"/>
          <w:rFonts w:ascii="Times New Roman" w:hAnsi="Times New Roman" w:cs="Times New Roman"/>
          <w:rPrChange w:id="362" w:author="юлия кирсанова" w:date="2024-03-14T15:10:00Z">
            <w:rPr>
              <w:ins w:id="363" w:author="юлия кирсанова" w:date="2024-03-14T15:08:00Z"/>
            </w:rPr>
          </w:rPrChange>
        </w:rPr>
        <w:pPrChange w:id="364" w:author="юлия кирсанова" w:date="2024-03-14T15:10:00Z">
          <w:pPr/>
        </w:pPrChange>
      </w:pPr>
      <w:ins w:id="365" w:author="юлия кирсанова" w:date="2024-03-14T15:08:00Z">
        <w:r w:rsidRPr="00F86086">
          <w:rPr>
            <w:rFonts w:ascii="Times New Roman" w:hAnsi="Times New Roman" w:cs="Times New Roman"/>
            <w:rPrChange w:id="366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367" w:author="юлия кирсанова" w:date="2024-03-14T15:10:00Z">
              <w:rPr/>
            </w:rPrChange>
          </w:rPr>
          <w:t>Критические ошибки (высокий приоритет):</w:t>
        </w:r>
        <w:r w:rsidRPr="00F86086">
          <w:rPr>
            <w:rFonts w:ascii="Times New Roman" w:hAnsi="Times New Roman" w:cs="Times New Roman"/>
            <w:rPrChange w:id="368" w:author="юлия кирсанова" w:date="2024-03-14T15:10:00Z">
              <w:rPr/>
            </w:rPrChange>
          </w:rPr>
          <w:t xml:space="preserve"> </w:t>
        </w:r>
      </w:ins>
    </w:p>
    <w:p w14:paraId="1CBF4BC0" w14:textId="77777777" w:rsidR="00F86086" w:rsidRPr="00F86086" w:rsidRDefault="00F86086" w:rsidP="00F86086">
      <w:pPr>
        <w:spacing w:line="240" w:lineRule="auto"/>
        <w:rPr>
          <w:ins w:id="369" w:author="юлия кирсанова" w:date="2024-03-14T15:08:00Z"/>
          <w:rFonts w:ascii="Times New Roman" w:hAnsi="Times New Roman" w:cs="Times New Roman"/>
          <w:rPrChange w:id="370" w:author="юлия кирсанова" w:date="2024-03-14T15:10:00Z">
            <w:rPr>
              <w:ins w:id="371" w:author="юлия кирсанова" w:date="2024-03-14T15:08:00Z"/>
            </w:rPr>
          </w:rPrChange>
        </w:rPr>
        <w:pPrChange w:id="372" w:author="юлия кирсанова" w:date="2024-03-14T15:10:00Z">
          <w:pPr/>
        </w:pPrChange>
      </w:pPr>
      <w:ins w:id="373" w:author="юлия кирсанова" w:date="2024-03-14T15:08:00Z">
        <w:r w:rsidRPr="00F86086">
          <w:rPr>
            <w:rFonts w:ascii="Times New Roman" w:hAnsi="Times New Roman" w:cs="Times New Roman"/>
            <w:rPrChange w:id="374" w:author="юлия кирсанова" w:date="2024-03-14T15:10:00Z">
              <w:rPr/>
            </w:rPrChange>
          </w:rPr>
          <w:lastRenderedPageBreak/>
          <w:t>- Отсутствие данных в ответе: Ответ на запрос не содержит необходимых данных.</w:t>
        </w:r>
      </w:ins>
    </w:p>
    <w:p w14:paraId="71C9BC1F" w14:textId="77777777" w:rsidR="00F86086" w:rsidRPr="00F86086" w:rsidRDefault="00F86086" w:rsidP="00F86086">
      <w:pPr>
        <w:spacing w:line="240" w:lineRule="auto"/>
        <w:rPr>
          <w:ins w:id="375" w:author="юлия кирсанова" w:date="2024-03-14T15:08:00Z"/>
          <w:rFonts w:ascii="Times New Roman" w:hAnsi="Times New Roman" w:cs="Times New Roman"/>
          <w:rPrChange w:id="376" w:author="юлия кирсанова" w:date="2024-03-14T15:10:00Z">
            <w:rPr>
              <w:ins w:id="377" w:author="юлия кирсанова" w:date="2024-03-14T15:08:00Z"/>
            </w:rPr>
          </w:rPrChange>
        </w:rPr>
        <w:pPrChange w:id="378" w:author="юлия кирсанова" w:date="2024-03-14T15:10:00Z">
          <w:pPr/>
        </w:pPrChange>
      </w:pPr>
    </w:p>
    <w:p w14:paraId="6342D404" w14:textId="5B4FF51F" w:rsidR="00F86086" w:rsidRPr="00F86086" w:rsidRDefault="00F86086" w:rsidP="00F86086">
      <w:pPr>
        <w:spacing w:line="240" w:lineRule="auto"/>
        <w:rPr>
          <w:ins w:id="379" w:author="юлия кирсанова" w:date="2024-03-14T15:08:00Z"/>
          <w:rFonts w:ascii="Times New Roman" w:hAnsi="Times New Roman" w:cs="Times New Roman"/>
          <w:rPrChange w:id="380" w:author="юлия кирсанова" w:date="2024-03-14T15:10:00Z">
            <w:rPr>
              <w:ins w:id="381" w:author="юлия кирсанова" w:date="2024-03-14T15:08:00Z"/>
            </w:rPr>
          </w:rPrChange>
        </w:rPr>
        <w:pPrChange w:id="382" w:author="юлия кирсанова" w:date="2024-03-14T15:10:00Z">
          <w:pPr/>
        </w:pPrChange>
      </w:pPr>
      <w:ins w:id="383" w:author="юлия кирсанова" w:date="2024-03-14T15:08:00Z">
        <w:r w:rsidRPr="00F86086">
          <w:rPr>
            <w:rFonts w:ascii="Times New Roman" w:hAnsi="Times New Roman" w:cs="Times New Roman"/>
            <w:rPrChange w:id="384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385" w:author="юлия кирсанова" w:date="2024-03-14T15:10:00Z">
              <w:rPr/>
            </w:rPrChange>
          </w:rPr>
          <w:t>Серьезные ошибки (средний приоритет):</w:t>
        </w:r>
        <w:r w:rsidRPr="00F86086">
          <w:rPr>
            <w:rFonts w:ascii="Times New Roman" w:hAnsi="Times New Roman" w:cs="Times New Roman"/>
            <w:rPrChange w:id="386" w:author="юлия кирсанова" w:date="2024-03-14T15:10:00Z">
              <w:rPr/>
            </w:rPrChange>
          </w:rPr>
          <w:t xml:space="preserve"> </w:t>
        </w:r>
      </w:ins>
    </w:p>
    <w:p w14:paraId="15CC86E1" w14:textId="77777777" w:rsidR="00F86086" w:rsidRPr="00F86086" w:rsidRDefault="00F86086" w:rsidP="00F86086">
      <w:pPr>
        <w:spacing w:line="240" w:lineRule="auto"/>
        <w:rPr>
          <w:ins w:id="387" w:author="юлия кирсанова" w:date="2024-03-14T15:08:00Z"/>
          <w:rFonts w:ascii="Times New Roman" w:hAnsi="Times New Roman" w:cs="Times New Roman"/>
          <w:rPrChange w:id="388" w:author="юлия кирсанова" w:date="2024-03-14T15:10:00Z">
            <w:rPr>
              <w:ins w:id="389" w:author="юлия кирсанова" w:date="2024-03-14T15:08:00Z"/>
            </w:rPr>
          </w:rPrChange>
        </w:rPr>
        <w:pPrChange w:id="390" w:author="юлия кирсанова" w:date="2024-03-14T15:10:00Z">
          <w:pPr/>
        </w:pPrChange>
      </w:pPr>
      <w:ins w:id="391" w:author="юлия кирсанова" w:date="2024-03-14T15:08:00Z">
        <w:r w:rsidRPr="00F86086">
          <w:rPr>
            <w:rFonts w:ascii="Times New Roman" w:hAnsi="Times New Roman" w:cs="Times New Roman"/>
            <w:rPrChange w:id="392" w:author="юлия кирсанова" w:date="2024-03-14T15:10:00Z">
              <w:rPr/>
            </w:rPrChange>
          </w:rPr>
          <w:t>- Неверный формат данных: Данные представлены в неправильном формате или содержат ошибки.</w:t>
        </w:r>
      </w:ins>
    </w:p>
    <w:p w14:paraId="625F2F04" w14:textId="77777777" w:rsidR="00F86086" w:rsidRPr="00F86086" w:rsidRDefault="00F86086" w:rsidP="00F86086">
      <w:pPr>
        <w:spacing w:line="240" w:lineRule="auto"/>
        <w:rPr>
          <w:ins w:id="393" w:author="юлия кирсанова" w:date="2024-03-14T15:08:00Z"/>
          <w:rFonts w:ascii="Times New Roman" w:hAnsi="Times New Roman" w:cs="Times New Roman"/>
          <w:rPrChange w:id="394" w:author="юлия кирсанова" w:date="2024-03-14T15:10:00Z">
            <w:rPr>
              <w:ins w:id="395" w:author="юлия кирсанова" w:date="2024-03-14T15:08:00Z"/>
            </w:rPr>
          </w:rPrChange>
        </w:rPr>
        <w:pPrChange w:id="396" w:author="юлия кирсанова" w:date="2024-03-14T15:10:00Z">
          <w:pPr/>
        </w:pPrChange>
      </w:pPr>
    </w:p>
    <w:p w14:paraId="789B9F04" w14:textId="128A27A6" w:rsidR="00F86086" w:rsidRPr="00F86086" w:rsidRDefault="00F86086" w:rsidP="00F86086">
      <w:pPr>
        <w:spacing w:line="240" w:lineRule="auto"/>
        <w:rPr>
          <w:ins w:id="397" w:author="юлия кирсанова" w:date="2024-03-14T15:08:00Z"/>
          <w:rFonts w:ascii="Times New Roman" w:hAnsi="Times New Roman" w:cs="Times New Roman"/>
          <w:rPrChange w:id="398" w:author="юлия кирсанова" w:date="2024-03-14T15:10:00Z">
            <w:rPr>
              <w:ins w:id="399" w:author="юлия кирсанова" w:date="2024-03-14T15:08:00Z"/>
            </w:rPr>
          </w:rPrChange>
        </w:rPr>
        <w:pPrChange w:id="400" w:author="юлия кирсанова" w:date="2024-03-14T15:10:00Z">
          <w:pPr/>
        </w:pPrChange>
      </w:pPr>
      <w:ins w:id="401" w:author="юлия кирсанова" w:date="2024-03-14T15:08:00Z">
        <w:r w:rsidRPr="00F86086">
          <w:rPr>
            <w:rFonts w:ascii="Times New Roman" w:hAnsi="Times New Roman" w:cs="Times New Roman"/>
            <w:rPrChange w:id="402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403" w:author="юлия кирсанова" w:date="2024-03-14T15:10:00Z">
              <w:rPr/>
            </w:rPrChange>
          </w:rPr>
          <w:t>Минорные ошибки (низкий приоритет):</w:t>
        </w:r>
        <w:r w:rsidRPr="00F86086">
          <w:rPr>
            <w:rFonts w:ascii="Times New Roman" w:hAnsi="Times New Roman" w:cs="Times New Roman"/>
            <w:rPrChange w:id="404" w:author="юлия кирсанова" w:date="2024-03-14T15:10:00Z">
              <w:rPr/>
            </w:rPrChange>
          </w:rPr>
          <w:t xml:space="preserve"> </w:t>
        </w:r>
      </w:ins>
    </w:p>
    <w:p w14:paraId="0530523F" w14:textId="77777777" w:rsidR="00F86086" w:rsidRPr="00F86086" w:rsidRDefault="00F86086" w:rsidP="00F86086">
      <w:pPr>
        <w:spacing w:line="240" w:lineRule="auto"/>
        <w:rPr>
          <w:ins w:id="405" w:author="юлия кирсанова" w:date="2024-03-14T15:08:00Z"/>
          <w:rFonts w:ascii="Times New Roman" w:hAnsi="Times New Roman" w:cs="Times New Roman"/>
          <w:rPrChange w:id="406" w:author="юлия кирсанова" w:date="2024-03-14T15:10:00Z">
            <w:rPr>
              <w:ins w:id="407" w:author="юлия кирсанова" w:date="2024-03-14T15:08:00Z"/>
            </w:rPr>
          </w:rPrChange>
        </w:rPr>
        <w:pPrChange w:id="408" w:author="юлия кирсанова" w:date="2024-03-14T15:10:00Z">
          <w:pPr/>
        </w:pPrChange>
      </w:pPr>
      <w:ins w:id="409" w:author="юлия кирсанова" w:date="2024-03-14T15:08:00Z">
        <w:r w:rsidRPr="00F86086">
          <w:rPr>
            <w:rFonts w:ascii="Times New Roman" w:hAnsi="Times New Roman" w:cs="Times New Roman"/>
            <w:rPrChange w:id="410" w:author="юлия кирсанова" w:date="2024-03-14T15:10:00Z">
              <w:rPr/>
            </w:rPrChange>
          </w:rPr>
          <w:t>- Неоднородность данных: Данные отличаются по структуре или формату, что затрудняет их обработку.</w:t>
        </w:r>
      </w:ins>
    </w:p>
    <w:p w14:paraId="29CFDCAE" w14:textId="77777777" w:rsidR="00F86086" w:rsidRPr="00F86086" w:rsidRDefault="00F86086" w:rsidP="00F86086">
      <w:pPr>
        <w:spacing w:line="240" w:lineRule="auto"/>
        <w:rPr>
          <w:ins w:id="411" w:author="юлия кирсанова" w:date="2024-03-14T15:08:00Z"/>
          <w:rFonts w:ascii="Times New Roman" w:hAnsi="Times New Roman" w:cs="Times New Roman"/>
          <w:rPrChange w:id="412" w:author="юлия кирсанова" w:date="2024-03-14T15:10:00Z">
            <w:rPr>
              <w:ins w:id="413" w:author="юлия кирсанова" w:date="2024-03-14T15:08:00Z"/>
            </w:rPr>
          </w:rPrChange>
        </w:rPr>
        <w:pPrChange w:id="414" w:author="юлия кирсанова" w:date="2024-03-14T15:10:00Z">
          <w:pPr/>
        </w:pPrChange>
      </w:pPr>
    </w:p>
    <w:p w14:paraId="2651D5FB" w14:textId="4D40D93B" w:rsidR="00F86086" w:rsidRPr="00F86086" w:rsidRDefault="00F86086" w:rsidP="00F86086">
      <w:pPr>
        <w:spacing w:line="240" w:lineRule="auto"/>
        <w:rPr>
          <w:ins w:id="415" w:author="юлия кирсанова" w:date="2024-03-14T15:08:00Z"/>
          <w:rFonts w:ascii="Times New Roman" w:hAnsi="Times New Roman" w:cs="Times New Roman"/>
          <w:sz w:val="24"/>
          <w:szCs w:val="24"/>
          <w:u w:val="single"/>
          <w:rPrChange w:id="416" w:author="юлия кирсанова" w:date="2024-03-14T15:10:00Z">
            <w:rPr>
              <w:ins w:id="417" w:author="юлия кирсанова" w:date="2024-03-14T15:08:00Z"/>
            </w:rPr>
          </w:rPrChange>
        </w:rPr>
        <w:pPrChange w:id="418" w:author="юлия кирсанова" w:date="2024-03-14T15:10:00Z">
          <w:pPr/>
        </w:pPrChange>
      </w:pPr>
      <w:ins w:id="419" w:author="юлия кирсанова" w:date="2024-03-14T15:08:00Z"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420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421" w:author="юлия кирсанова" w:date="2024-03-14T15:10:00Z">
              <w:rPr/>
            </w:rPrChange>
          </w:rPr>
          <w:t>4. Визуальное тестирование: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422" w:author="юлия кирсанова" w:date="2024-03-14T15:10:00Z">
              <w:rPr/>
            </w:rPrChange>
          </w:rPr>
          <w:t xml:space="preserve"> </w:t>
        </w:r>
      </w:ins>
    </w:p>
    <w:p w14:paraId="2C8ABEB3" w14:textId="77777777" w:rsidR="00F86086" w:rsidRPr="00F86086" w:rsidRDefault="00F86086" w:rsidP="00F86086">
      <w:pPr>
        <w:spacing w:line="240" w:lineRule="auto"/>
        <w:rPr>
          <w:ins w:id="423" w:author="юлия кирсанова" w:date="2024-03-14T15:08:00Z"/>
          <w:rFonts w:ascii="Times New Roman" w:hAnsi="Times New Roman" w:cs="Times New Roman"/>
          <w:rPrChange w:id="424" w:author="юлия кирсанова" w:date="2024-03-14T15:10:00Z">
            <w:rPr>
              <w:ins w:id="425" w:author="юлия кирсанова" w:date="2024-03-14T15:08:00Z"/>
            </w:rPr>
          </w:rPrChange>
        </w:rPr>
        <w:pPrChange w:id="426" w:author="юлия кирсанова" w:date="2024-03-14T15:10:00Z">
          <w:pPr/>
        </w:pPrChange>
      </w:pPr>
    </w:p>
    <w:p w14:paraId="61C29B90" w14:textId="4FDE2821" w:rsidR="00F86086" w:rsidRPr="00F86086" w:rsidRDefault="00F86086" w:rsidP="00F86086">
      <w:pPr>
        <w:spacing w:line="240" w:lineRule="auto"/>
        <w:rPr>
          <w:ins w:id="427" w:author="юлия кирсанова" w:date="2024-03-14T15:08:00Z"/>
          <w:rFonts w:ascii="Times New Roman" w:hAnsi="Times New Roman" w:cs="Times New Roman"/>
          <w:rPrChange w:id="428" w:author="юлия кирсанова" w:date="2024-03-14T15:10:00Z">
            <w:rPr>
              <w:ins w:id="429" w:author="юлия кирсанова" w:date="2024-03-14T15:08:00Z"/>
            </w:rPr>
          </w:rPrChange>
        </w:rPr>
        <w:pPrChange w:id="430" w:author="юлия кирсанова" w:date="2024-03-14T15:10:00Z">
          <w:pPr/>
        </w:pPrChange>
      </w:pPr>
      <w:ins w:id="431" w:author="юлия кирсанова" w:date="2024-03-14T15:08:00Z">
        <w:r w:rsidRPr="00F86086">
          <w:rPr>
            <w:rFonts w:ascii="Times New Roman" w:hAnsi="Times New Roman" w:cs="Times New Roman"/>
            <w:rPrChange w:id="432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433" w:author="юлия кирсанова" w:date="2024-03-14T15:10:00Z">
              <w:rPr/>
            </w:rPrChange>
          </w:rPr>
          <w:t>Критические ошибки (высокий приоритет):</w:t>
        </w:r>
        <w:r w:rsidRPr="00F86086">
          <w:rPr>
            <w:rFonts w:ascii="Times New Roman" w:hAnsi="Times New Roman" w:cs="Times New Roman"/>
            <w:rPrChange w:id="434" w:author="юлия кирсанова" w:date="2024-03-14T15:10:00Z">
              <w:rPr/>
            </w:rPrChange>
          </w:rPr>
          <w:t xml:space="preserve"> </w:t>
        </w:r>
      </w:ins>
    </w:p>
    <w:p w14:paraId="01D6C88B" w14:textId="77777777" w:rsidR="00F86086" w:rsidRPr="00F86086" w:rsidRDefault="00F86086" w:rsidP="00F86086">
      <w:pPr>
        <w:spacing w:line="240" w:lineRule="auto"/>
        <w:rPr>
          <w:ins w:id="435" w:author="юлия кирсанова" w:date="2024-03-14T15:08:00Z"/>
          <w:rFonts w:ascii="Times New Roman" w:hAnsi="Times New Roman" w:cs="Times New Roman"/>
          <w:rPrChange w:id="436" w:author="юлия кирсанова" w:date="2024-03-14T15:10:00Z">
            <w:rPr>
              <w:ins w:id="437" w:author="юлия кирсанова" w:date="2024-03-14T15:08:00Z"/>
            </w:rPr>
          </w:rPrChange>
        </w:rPr>
        <w:pPrChange w:id="438" w:author="юлия кирсанова" w:date="2024-03-14T15:10:00Z">
          <w:pPr/>
        </w:pPrChange>
      </w:pPr>
      <w:ins w:id="439" w:author="юлия кирсанова" w:date="2024-03-14T15:08:00Z">
        <w:r w:rsidRPr="00F86086">
          <w:rPr>
            <w:rFonts w:ascii="Times New Roman" w:hAnsi="Times New Roman" w:cs="Times New Roman"/>
            <w:rPrChange w:id="440" w:author="юлия кирсанова" w:date="2024-03-14T15:10:00Z">
              <w:rPr/>
            </w:rPrChange>
          </w:rPr>
          <w:t>- Неправильное отображение элементов интерфейса: Элементы интерфейса располагаются некорректно или перекрывают друг друга.</w:t>
        </w:r>
      </w:ins>
    </w:p>
    <w:p w14:paraId="27D83F2F" w14:textId="77777777" w:rsidR="00F86086" w:rsidRPr="00F86086" w:rsidRDefault="00F86086" w:rsidP="00F86086">
      <w:pPr>
        <w:spacing w:line="240" w:lineRule="auto"/>
        <w:rPr>
          <w:ins w:id="441" w:author="юлия кирсанова" w:date="2024-03-14T15:08:00Z"/>
          <w:rFonts w:ascii="Times New Roman" w:hAnsi="Times New Roman" w:cs="Times New Roman"/>
          <w:rPrChange w:id="442" w:author="юлия кирсанова" w:date="2024-03-14T15:10:00Z">
            <w:rPr>
              <w:ins w:id="443" w:author="юлия кирсанова" w:date="2024-03-14T15:08:00Z"/>
            </w:rPr>
          </w:rPrChange>
        </w:rPr>
        <w:pPrChange w:id="444" w:author="юлия кирсанова" w:date="2024-03-14T15:10:00Z">
          <w:pPr/>
        </w:pPrChange>
      </w:pPr>
    </w:p>
    <w:p w14:paraId="2DFCBAE1" w14:textId="4071563A" w:rsidR="00F86086" w:rsidRPr="00F86086" w:rsidRDefault="00F86086" w:rsidP="00F86086">
      <w:pPr>
        <w:spacing w:line="240" w:lineRule="auto"/>
        <w:rPr>
          <w:ins w:id="445" w:author="юлия кирсанова" w:date="2024-03-14T15:08:00Z"/>
          <w:rFonts w:ascii="Times New Roman" w:hAnsi="Times New Roman" w:cs="Times New Roman"/>
          <w:rPrChange w:id="446" w:author="юлия кирсанова" w:date="2024-03-14T15:10:00Z">
            <w:rPr>
              <w:ins w:id="447" w:author="юлия кирсанова" w:date="2024-03-14T15:08:00Z"/>
            </w:rPr>
          </w:rPrChange>
        </w:rPr>
        <w:pPrChange w:id="448" w:author="юлия кирсанова" w:date="2024-03-14T15:10:00Z">
          <w:pPr/>
        </w:pPrChange>
      </w:pPr>
      <w:ins w:id="449" w:author="юлия кирсанова" w:date="2024-03-14T15:08:00Z">
        <w:r w:rsidRPr="00F86086">
          <w:rPr>
            <w:rFonts w:ascii="Times New Roman" w:hAnsi="Times New Roman" w:cs="Times New Roman"/>
            <w:rPrChange w:id="450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451" w:author="юлия кирсанова" w:date="2024-03-14T15:10:00Z">
              <w:rPr/>
            </w:rPrChange>
          </w:rPr>
          <w:t>Серьезные ошибки (средний приоритет):</w:t>
        </w:r>
        <w:r w:rsidRPr="00F86086">
          <w:rPr>
            <w:rFonts w:ascii="Times New Roman" w:hAnsi="Times New Roman" w:cs="Times New Roman"/>
            <w:rPrChange w:id="452" w:author="юлия кирсанова" w:date="2024-03-14T15:10:00Z">
              <w:rPr/>
            </w:rPrChange>
          </w:rPr>
          <w:t xml:space="preserve"> </w:t>
        </w:r>
      </w:ins>
    </w:p>
    <w:p w14:paraId="539A1B2F" w14:textId="77777777" w:rsidR="00F86086" w:rsidRPr="00F86086" w:rsidRDefault="00F86086" w:rsidP="00F86086">
      <w:pPr>
        <w:spacing w:line="240" w:lineRule="auto"/>
        <w:rPr>
          <w:ins w:id="453" w:author="юлия кирсанова" w:date="2024-03-14T15:08:00Z"/>
          <w:rFonts w:ascii="Times New Roman" w:hAnsi="Times New Roman" w:cs="Times New Roman"/>
          <w:rPrChange w:id="454" w:author="юлия кирсанова" w:date="2024-03-14T15:10:00Z">
            <w:rPr>
              <w:ins w:id="455" w:author="юлия кирсанова" w:date="2024-03-14T15:08:00Z"/>
            </w:rPr>
          </w:rPrChange>
        </w:rPr>
        <w:pPrChange w:id="456" w:author="юлия кирсанова" w:date="2024-03-14T15:10:00Z">
          <w:pPr/>
        </w:pPrChange>
      </w:pPr>
      <w:ins w:id="457" w:author="юлия кирсанова" w:date="2024-03-14T15:08:00Z">
        <w:r w:rsidRPr="00F86086">
          <w:rPr>
            <w:rFonts w:ascii="Times New Roman" w:hAnsi="Times New Roman" w:cs="Times New Roman"/>
            <w:rPrChange w:id="458" w:author="юлия кирсанова" w:date="2024-03-14T15:10:00Z">
              <w:rPr/>
            </w:rPrChange>
          </w:rPr>
          <w:t>- Некорректные стили элементов: Элементы интерфейса имеют неправильные цвета, шрифты или другие стилистические аспекты.</w:t>
        </w:r>
      </w:ins>
    </w:p>
    <w:p w14:paraId="5A11C4EC" w14:textId="77777777" w:rsidR="00F86086" w:rsidRPr="00F86086" w:rsidRDefault="00F86086" w:rsidP="00F86086">
      <w:pPr>
        <w:spacing w:line="240" w:lineRule="auto"/>
        <w:rPr>
          <w:ins w:id="459" w:author="юлия кирсанова" w:date="2024-03-14T15:08:00Z"/>
          <w:rFonts w:ascii="Times New Roman" w:hAnsi="Times New Roman" w:cs="Times New Roman"/>
          <w:rPrChange w:id="460" w:author="юлия кирсанова" w:date="2024-03-14T15:10:00Z">
            <w:rPr>
              <w:ins w:id="461" w:author="юлия кирсанова" w:date="2024-03-14T15:08:00Z"/>
            </w:rPr>
          </w:rPrChange>
        </w:rPr>
        <w:pPrChange w:id="462" w:author="юлия кирсанова" w:date="2024-03-14T15:10:00Z">
          <w:pPr/>
        </w:pPrChange>
      </w:pPr>
    </w:p>
    <w:p w14:paraId="76BC6C52" w14:textId="38C9BB6F" w:rsidR="00F86086" w:rsidRPr="00F86086" w:rsidRDefault="00F86086" w:rsidP="00F86086">
      <w:pPr>
        <w:spacing w:line="240" w:lineRule="auto"/>
        <w:rPr>
          <w:ins w:id="463" w:author="юлия кирсанова" w:date="2024-03-14T15:08:00Z"/>
          <w:rFonts w:ascii="Times New Roman" w:hAnsi="Times New Roman" w:cs="Times New Roman"/>
          <w:rPrChange w:id="464" w:author="юлия кирсанова" w:date="2024-03-14T15:10:00Z">
            <w:rPr>
              <w:ins w:id="465" w:author="юлия кирсанова" w:date="2024-03-14T15:08:00Z"/>
            </w:rPr>
          </w:rPrChange>
        </w:rPr>
        <w:pPrChange w:id="466" w:author="юлия кирсанова" w:date="2024-03-14T15:10:00Z">
          <w:pPr/>
        </w:pPrChange>
      </w:pPr>
      <w:ins w:id="467" w:author="юлия кирсанова" w:date="2024-03-14T15:08:00Z">
        <w:r w:rsidRPr="00F86086">
          <w:rPr>
            <w:rFonts w:ascii="Times New Roman" w:hAnsi="Times New Roman" w:cs="Times New Roman"/>
            <w:rPrChange w:id="468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469" w:author="юлия кирсанова" w:date="2024-03-14T15:10:00Z">
              <w:rPr/>
            </w:rPrChange>
          </w:rPr>
          <w:t>Минорные ошибки (низкий приоритет):</w:t>
        </w:r>
        <w:r w:rsidRPr="00F86086">
          <w:rPr>
            <w:rFonts w:ascii="Times New Roman" w:hAnsi="Times New Roman" w:cs="Times New Roman"/>
            <w:rPrChange w:id="470" w:author="юлия кирсанова" w:date="2024-03-14T15:10:00Z">
              <w:rPr/>
            </w:rPrChange>
          </w:rPr>
          <w:t xml:space="preserve"> </w:t>
        </w:r>
      </w:ins>
    </w:p>
    <w:p w14:paraId="359476C8" w14:textId="77777777" w:rsidR="00F86086" w:rsidRPr="00F86086" w:rsidRDefault="00F86086" w:rsidP="00F86086">
      <w:pPr>
        <w:spacing w:line="240" w:lineRule="auto"/>
        <w:rPr>
          <w:ins w:id="471" w:author="юлия кирсанова" w:date="2024-03-14T15:08:00Z"/>
          <w:rFonts w:ascii="Times New Roman" w:hAnsi="Times New Roman" w:cs="Times New Roman"/>
          <w:rPrChange w:id="472" w:author="юлия кирсанова" w:date="2024-03-14T15:10:00Z">
            <w:rPr>
              <w:ins w:id="473" w:author="юлия кирсанова" w:date="2024-03-14T15:08:00Z"/>
            </w:rPr>
          </w:rPrChange>
        </w:rPr>
        <w:pPrChange w:id="474" w:author="юлия кирсанова" w:date="2024-03-14T15:10:00Z">
          <w:pPr/>
        </w:pPrChange>
      </w:pPr>
      <w:ins w:id="475" w:author="юлия кирсанова" w:date="2024-03-14T15:08:00Z">
        <w:r w:rsidRPr="00F86086">
          <w:rPr>
            <w:rFonts w:ascii="Times New Roman" w:hAnsi="Times New Roman" w:cs="Times New Roman"/>
            <w:rPrChange w:id="476" w:author="юлия кирсанова" w:date="2024-03-14T15:10:00Z">
              <w:rPr/>
            </w:rPrChange>
          </w:rPr>
          <w:t>- Незначительные дефекты дизайна: Мелкие ошибки в оформлении, которые не влияют на функциональность сервиса.</w:t>
        </w:r>
      </w:ins>
    </w:p>
    <w:p w14:paraId="1B9DAD33" w14:textId="77777777" w:rsidR="00F86086" w:rsidRPr="00F86086" w:rsidRDefault="00F86086" w:rsidP="00F86086">
      <w:pPr>
        <w:spacing w:line="240" w:lineRule="auto"/>
        <w:rPr>
          <w:ins w:id="477" w:author="юлия кирсанова" w:date="2024-03-14T15:08:00Z"/>
          <w:rFonts w:ascii="Times New Roman" w:hAnsi="Times New Roman" w:cs="Times New Roman"/>
          <w:rPrChange w:id="478" w:author="юлия кирсанова" w:date="2024-03-14T15:10:00Z">
            <w:rPr>
              <w:ins w:id="479" w:author="юлия кирсанова" w:date="2024-03-14T15:08:00Z"/>
            </w:rPr>
          </w:rPrChange>
        </w:rPr>
        <w:pPrChange w:id="480" w:author="юлия кирсанова" w:date="2024-03-14T15:10:00Z">
          <w:pPr/>
        </w:pPrChange>
      </w:pPr>
    </w:p>
    <w:p w14:paraId="0B0A4F81" w14:textId="4FFDEF83" w:rsidR="00F86086" w:rsidRPr="00F86086" w:rsidRDefault="00F86086" w:rsidP="00F86086">
      <w:pPr>
        <w:spacing w:line="240" w:lineRule="auto"/>
        <w:rPr>
          <w:ins w:id="481" w:author="юлия кирсанова" w:date="2024-03-14T15:08:00Z"/>
          <w:rFonts w:ascii="Times New Roman" w:hAnsi="Times New Roman" w:cs="Times New Roman"/>
          <w:sz w:val="24"/>
          <w:szCs w:val="24"/>
          <w:u w:val="single"/>
          <w:rPrChange w:id="482" w:author="юлия кирсанова" w:date="2024-03-14T15:10:00Z">
            <w:rPr>
              <w:ins w:id="483" w:author="юлия кирсанова" w:date="2024-03-14T15:08:00Z"/>
            </w:rPr>
          </w:rPrChange>
        </w:rPr>
        <w:pPrChange w:id="484" w:author="юлия кирсанова" w:date="2024-03-14T15:10:00Z">
          <w:pPr/>
        </w:pPrChange>
      </w:pPr>
      <w:ins w:id="485" w:author="юлия кирсанова" w:date="2024-03-14T15:08:00Z"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486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487" w:author="юлия кирсанова" w:date="2024-03-14T15:10:00Z">
              <w:rPr/>
            </w:rPrChange>
          </w:rPr>
          <w:t>5. Тестирование на краш:</w:t>
        </w:r>
        <w:r w:rsidRPr="00F86086">
          <w:rPr>
            <w:rFonts w:ascii="Times New Roman" w:hAnsi="Times New Roman" w:cs="Times New Roman"/>
            <w:sz w:val="24"/>
            <w:szCs w:val="24"/>
            <w:u w:val="single"/>
            <w:rPrChange w:id="488" w:author="юлия кирсанова" w:date="2024-03-14T15:10:00Z">
              <w:rPr/>
            </w:rPrChange>
          </w:rPr>
          <w:t xml:space="preserve"> </w:t>
        </w:r>
      </w:ins>
    </w:p>
    <w:p w14:paraId="2598B067" w14:textId="77777777" w:rsidR="00F86086" w:rsidRPr="00F86086" w:rsidRDefault="00F86086" w:rsidP="00F86086">
      <w:pPr>
        <w:spacing w:line="240" w:lineRule="auto"/>
        <w:rPr>
          <w:ins w:id="489" w:author="юлия кирсанова" w:date="2024-03-14T15:08:00Z"/>
          <w:rFonts w:ascii="Times New Roman" w:hAnsi="Times New Roman" w:cs="Times New Roman"/>
          <w:rPrChange w:id="490" w:author="юлия кирсанова" w:date="2024-03-14T15:10:00Z">
            <w:rPr>
              <w:ins w:id="491" w:author="юлия кирсанова" w:date="2024-03-14T15:08:00Z"/>
            </w:rPr>
          </w:rPrChange>
        </w:rPr>
        <w:pPrChange w:id="492" w:author="юлия кирсанова" w:date="2024-03-14T15:10:00Z">
          <w:pPr/>
        </w:pPrChange>
      </w:pPr>
    </w:p>
    <w:p w14:paraId="6DB41D28" w14:textId="5BA60189" w:rsidR="00F86086" w:rsidRPr="00F86086" w:rsidRDefault="00F86086" w:rsidP="00F86086">
      <w:pPr>
        <w:spacing w:line="240" w:lineRule="auto"/>
        <w:rPr>
          <w:ins w:id="493" w:author="юлия кирсанова" w:date="2024-03-14T15:08:00Z"/>
          <w:rFonts w:ascii="Times New Roman" w:hAnsi="Times New Roman" w:cs="Times New Roman"/>
          <w:rPrChange w:id="494" w:author="юлия кирсанова" w:date="2024-03-14T15:10:00Z">
            <w:rPr>
              <w:ins w:id="495" w:author="юлия кирсанова" w:date="2024-03-14T15:08:00Z"/>
            </w:rPr>
          </w:rPrChange>
        </w:rPr>
        <w:pPrChange w:id="496" w:author="юлия кирсанова" w:date="2024-03-14T15:10:00Z">
          <w:pPr/>
        </w:pPrChange>
      </w:pPr>
      <w:ins w:id="497" w:author="юлия кирсанова" w:date="2024-03-14T15:08:00Z">
        <w:r w:rsidRPr="00F86086">
          <w:rPr>
            <w:rFonts w:ascii="Times New Roman" w:hAnsi="Times New Roman" w:cs="Times New Roman"/>
            <w:rPrChange w:id="498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499" w:author="юлия кирсанова" w:date="2024-03-14T15:10:00Z">
              <w:rPr/>
            </w:rPrChange>
          </w:rPr>
          <w:t>Критические ошибки (высокий приоритет):</w:t>
        </w:r>
        <w:r w:rsidRPr="00F86086">
          <w:rPr>
            <w:rFonts w:ascii="Times New Roman" w:hAnsi="Times New Roman" w:cs="Times New Roman"/>
            <w:rPrChange w:id="500" w:author="юлия кирсанова" w:date="2024-03-14T15:10:00Z">
              <w:rPr/>
            </w:rPrChange>
          </w:rPr>
          <w:t xml:space="preserve"> </w:t>
        </w:r>
      </w:ins>
    </w:p>
    <w:p w14:paraId="31CF7B26" w14:textId="77777777" w:rsidR="00F86086" w:rsidRPr="00F86086" w:rsidRDefault="00F86086" w:rsidP="00F86086">
      <w:pPr>
        <w:spacing w:line="240" w:lineRule="auto"/>
        <w:rPr>
          <w:ins w:id="501" w:author="юлия кирсанова" w:date="2024-03-14T15:08:00Z"/>
          <w:rFonts w:ascii="Times New Roman" w:hAnsi="Times New Roman" w:cs="Times New Roman"/>
          <w:rPrChange w:id="502" w:author="юлия кирсанова" w:date="2024-03-14T15:10:00Z">
            <w:rPr>
              <w:ins w:id="503" w:author="юлия кирсанова" w:date="2024-03-14T15:08:00Z"/>
            </w:rPr>
          </w:rPrChange>
        </w:rPr>
        <w:pPrChange w:id="504" w:author="юлия кирсанова" w:date="2024-03-14T15:10:00Z">
          <w:pPr/>
        </w:pPrChange>
      </w:pPr>
      <w:ins w:id="505" w:author="юлия кирсанова" w:date="2024-03-14T15:08:00Z">
        <w:r w:rsidRPr="00F86086">
          <w:rPr>
            <w:rFonts w:ascii="Times New Roman" w:hAnsi="Times New Roman" w:cs="Times New Roman"/>
            <w:rPrChange w:id="506" w:author="юлия кирсанова" w:date="2024-03-14T15:10:00Z">
              <w:rPr/>
            </w:rPrChange>
          </w:rPr>
          <w:t>- Краш при получении некорректных данных: Сервис завершает работу из-за ошибок в обработке некорректных запросов.</w:t>
        </w:r>
      </w:ins>
    </w:p>
    <w:p w14:paraId="7FB41EC4" w14:textId="77777777" w:rsidR="00F86086" w:rsidRPr="00F86086" w:rsidRDefault="00F86086" w:rsidP="00F86086">
      <w:pPr>
        <w:spacing w:line="240" w:lineRule="auto"/>
        <w:rPr>
          <w:ins w:id="507" w:author="юлия кирсанова" w:date="2024-03-14T15:08:00Z"/>
          <w:rFonts w:ascii="Times New Roman" w:hAnsi="Times New Roman" w:cs="Times New Roman"/>
          <w:rPrChange w:id="508" w:author="юлия кирсанова" w:date="2024-03-14T15:10:00Z">
            <w:rPr>
              <w:ins w:id="509" w:author="юлия кирсанова" w:date="2024-03-14T15:08:00Z"/>
            </w:rPr>
          </w:rPrChange>
        </w:rPr>
        <w:pPrChange w:id="510" w:author="юлия кирсанова" w:date="2024-03-14T15:10:00Z">
          <w:pPr/>
        </w:pPrChange>
      </w:pPr>
    </w:p>
    <w:p w14:paraId="3C0D4DB9" w14:textId="06367D34" w:rsidR="00F86086" w:rsidRPr="00F86086" w:rsidRDefault="00F86086" w:rsidP="00F86086">
      <w:pPr>
        <w:spacing w:line="240" w:lineRule="auto"/>
        <w:rPr>
          <w:ins w:id="511" w:author="юлия кирсанова" w:date="2024-03-14T15:08:00Z"/>
          <w:rFonts w:ascii="Times New Roman" w:hAnsi="Times New Roman" w:cs="Times New Roman"/>
          <w:rPrChange w:id="512" w:author="юлия кирсанова" w:date="2024-03-14T15:10:00Z">
            <w:rPr>
              <w:ins w:id="513" w:author="юлия кирсанова" w:date="2024-03-14T15:08:00Z"/>
            </w:rPr>
          </w:rPrChange>
        </w:rPr>
        <w:pPrChange w:id="514" w:author="юлия кирсанова" w:date="2024-03-14T15:10:00Z">
          <w:pPr/>
        </w:pPrChange>
      </w:pPr>
      <w:ins w:id="515" w:author="юлия кирсанова" w:date="2024-03-14T15:08:00Z">
        <w:r w:rsidRPr="00F86086">
          <w:rPr>
            <w:rFonts w:ascii="Times New Roman" w:hAnsi="Times New Roman" w:cs="Times New Roman"/>
            <w:rPrChange w:id="516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517" w:author="юлия кирсанова" w:date="2024-03-14T15:10:00Z">
              <w:rPr/>
            </w:rPrChange>
          </w:rPr>
          <w:t>Серьезные ошибки (средний приоритет):</w:t>
        </w:r>
        <w:r w:rsidRPr="00F86086">
          <w:rPr>
            <w:rFonts w:ascii="Times New Roman" w:hAnsi="Times New Roman" w:cs="Times New Roman"/>
            <w:rPrChange w:id="518" w:author="юлия кирсанова" w:date="2024-03-14T15:10:00Z">
              <w:rPr/>
            </w:rPrChange>
          </w:rPr>
          <w:t xml:space="preserve"> </w:t>
        </w:r>
      </w:ins>
    </w:p>
    <w:p w14:paraId="656B8A3F" w14:textId="77777777" w:rsidR="00F86086" w:rsidRPr="00F86086" w:rsidRDefault="00F86086" w:rsidP="00F86086">
      <w:pPr>
        <w:spacing w:line="240" w:lineRule="auto"/>
        <w:rPr>
          <w:ins w:id="519" w:author="юлия кирсанова" w:date="2024-03-14T15:08:00Z"/>
          <w:rFonts w:ascii="Times New Roman" w:hAnsi="Times New Roman" w:cs="Times New Roman"/>
          <w:rPrChange w:id="520" w:author="юлия кирсанова" w:date="2024-03-14T15:10:00Z">
            <w:rPr>
              <w:ins w:id="521" w:author="юлия кирсанова" w:date="2024-03-14T15:08:00Z"/>
            </w:rPr>
          </w:rPrChange>
        </w:rPr>
        <w:pPrChange w:id="522" w:author="юлия кирсанова" w:date="2024-03-14T15:10:00Z">
          <w:pPr/>
        </w:pPrChange>
      </w:pPr>
      <w:ins w:id="523" w:author="юлия кирсанова" w:date="2024-03-14T15:08:00Z">
        <w:r w:rsidRPr="00F86086">
          <w:rPr>
            <w:rFonts w:ascii="Times New Roman" w:hAnsi="Times New Roman" w:cs="Times New Roman"/>
            <w:rPrChange w:id="524" w:author="юлия кирсанова" w:date="2024-03-14T15:10:00Z">
              <w:rPr/>
            </w:rPrChange>
          </w:rPr>
          <w:t>- Нестабильная работа сервиса: Временные сбои в работе сервиса при нагрузке или других условиях.</w:t>
        </w:r>
      </w:ins>
    </w:p>
    <w:p w14:paraId="69A37D22" w14:textId="77777777" w:rsidR="00F86086" w:rsidRPr="00F86086" w:rsidRDefault="00F86086" w:rsidP="00F86086">
      <w:pPr>
        <w:spacing w:line="240" w:lineRule="auto"/>
        <w:rPr>
          <w:ins w:id="525" w:author="юлия кирсанова" w:date="2024-03-14T15:08:00Z"/>
          <w:rFonts w:ascii="Times New Roman" w:hAnsi="Times New Roman" w:cs="Times New Roman"/>
          <w:rPrChange w:id="526" w:author="юлия кирсанова" w:date="2024-03-14T15:10:00Z">
            <w:rPr>
              <w:ins w:id="527" w:author="юлия кирсанова" w:date="2024-03-14T15:08:00Z"/>
            </w:rPr>
          </w:rPrChange>
        </w:rPr>
        <w:pPrChange w:id="528" w:author="юлия кирсанова" w:date="2024-03-14T15:10:00Z">
          <w:pPr/>
        </w:pPrChange>
      </w:pPr>
    </w:p>
    <w:p w14:paraId="400470EC" w14:textId="5C4FCC90" w:rsidR="00F86086" w:rsidRPr="00F86086" w:rsidRDefault="00F86086" w:rsidP="00F86086">
      <w:pPr>
        <w:spacing w:line="240" w:lineRule="auto"/>
        <w:rPr>
          <w:ins w:id="529" w:author="юлия кирсанова" w:date="2024-03-14T15:08:00Z"/>
          <w:rFonts w:ascii="Times New Roman" w:hAnsi="Times New Roman" w:cs="Times New Roman"/>
          <w:rPrChange w:id="530" w:author="юлия кирсанова" w:date="2024-03-14T15:10:00Z">
            <w:rPr>
              <w:ins w:id="531" w:author="юлия кирсанова" w:date="2024-03-14T15:08:00Z"/>
            </w:rPr>
          </w:rPrChange>
        </w:rPr>
        <w:pPrChange w:id="532" w:author="юлия кирсанова" w:date="2024-03-14T15:10:00Z">
          <w:pPr/>
        </w:pPrChange>
      </w:pPr>
      <w:ins w:id="533" w:author="юлия кирсанова" w:date="2024-03-14T15:08:00Z">
        <w:r w:rsidRPr="00F86086">
          <w:rPr>
            <w:rFonts w:ascii="Times New Roman" w:hAnsi="Times New Roman" w:cs="Times New Roman"/>
            <w:rPrChange w:id="534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rPrChange w:id="535" w:author="юлия кирсанова" w:date="2024-03-14T15:10:00Z">
              <w:rPr/>
            </w:rPrChange>
          </w:rPr>
          <w:t>Минорные ошибки (низкий приоритет):</w:t>
        </w:r>
        <w:r w:rsidRPr="00F86086">
          <w:rPr>
            <w:rFonts w:ascii="Times New Roman" w:hAnsi="Times New Roman" w:cs="Times New Roman"/>
            <w:rPrChange w:id="536" w:author="юлия кирсанова" w:date="2024-03-14T15:10:00Z">
              <w:rPr/>
            </w:rPrChange>
          </w:rPr>
          <w:t xml:space="preserve"> </w:t>
        </w:r>
      </w:ins>
    </w:p>
    <w:p w14:paraId="25D12323" w14:textId="056CD2F9" w:rsidR="00253981" w:rsidRPr="00F86086" w:rsidRDefault="00F86086" w:rsidP="00F86086">
      <w:pPr>
        <w:spacing w:line="240" w:lineRule="auto"/>
        <w:rPr>
          <w:ins w:id="537" w:author="юлия кирсанова" w:date="2024-03-14T15:10:00Z"/>
          <w:rFonts w:ascii="Times New Roman" w:hAnsi="Times New Roman" w:cs="Times New Roman"/>
          <w:rPrChange w:id="538" w:author="юлия кирсанова" w:date="2024-03-14T15:10:00Z">
            <w:rPr>
              <w:ins w:id="539" w:author="юлия кирсанова" w:date="2024-03-14T15:10:00Z"/>
            </w:rPr>
          </w:rPrChange>
        </w:rPr>
        <w:pPrChange w:id="540" w:author="юлия кирсанова" w:date="2024-03-14T15:10:00Z">
          <w:pPr/>
        </w:pPrChange>
      </w:pPr>
      <w:ins w:id="541" w:author="юлия кирсанова" w:date="2024-03-14T15:08:00Z">
        <w:r w:rsidRPr="00F86086">
          <w:rPr>
            <w:rFonts w:ascii="Times New Roman" w:hAnsi="Times New Roman" w:cs="Times New Roman"/>
            <w:rPrChange w:id="542" w:author="юлия кирсанова" w:date="2024-03-14T15:10:00Z">
              <w:rPr/>
            </w:rPrChange>
          </w:rPr>
          <w:t>- Редкие краши: Незначительные сбои, которые происходят редко и не мешают основной функциональности.</w:t>
        </w:r>
      </w:ins>
    </w:p>
    <w:p w14:paraId="2F9DB91A" w14:textId="77777777" w:rsidR="00F86086" w:rsidRPr="00F86086" w:rsidRDefault="00F86086" w:rsidP="00F86086">
      <w:pPr>
        <w:rPr>
          <w:ins w:id="543" w:author="юлия кирсанова" w:date="2024-03-14T15:10:00Z"/>
          <w:rFonts w:ascii="Times New Roman" w:hAnsi="Times New Roman" w:cs="Times New Roman"/>
          <w:rPrChange w:id="544" w:author="юлия кирсанова" w:date="2024-03-14T15:10:00Z">
            <w:rPr>
              <w:ins w:id="545" w:author="юлия кирсанова" w:date="2024-03-14T15:10:00Z"/>
            </w:rPr>
          </w:rPrChange>
        </w:rPr>
      </w:pPr>
    </w:p>
    <w:p w14:paraId="61C2746A" w14:textId="77777777" w:rsidR="00F86086" w:rsidRPr="00F86086" w:rsidRDefault="00F86086" w:rsidP="00F86086">
      <w:pPr>
        <w:rPr>
          <w:ins w:id="546" w:author="юлия кирсанова" w:date="2024-03-14T14:58:00Z"/>
          <w:rFonts w:ascii="Times New Roman" w:hAnsi="Times New Roman" w:cs="Times New Roman"/>
          <w:rPrChange w:id="547" w:author="юлия кирсанова" w:date="2024-03-14T15:10:00Z">
            <w:rPr>
              <w:ins w:id="548" w:author="юлия кирсанова" w:date="2024-03-14T14:58:00Z"/>
            </w:rPr>
          </w:rPrChange>
        </w:rPr>
      </w:pPr>
    </w:p>
    <w:p w14:paraId="0328CD47" w14:textId="77777777" w:rsidR="00253981" w:rsidRPr="00F86086" w:rsidRDefault="00253981" w:rsidP="00253981">
      <w:pPr>
        <w:rPr>
          <w:ins w:id="549" w:author="юлия кирсанова" w:date="2024-03-14T14:58:00Z"/>
          <w:rFonts w:ascii="Times New Roman" w:hAnsi="Times New Roman" w:cs="Times New Roman"/>
          <w:b/>
          <w:bCs/>
          <w:sz w:val="28"/>
          <w:szCs w:val="28"/>
          <w:rPrChange w:id="550" w:author="юлия кирсанова" w:date="2024-03-14T15:10:00Z">
            <w:rPr>
              <w:ins w:id="551" w:author="юлия кирсанова" w:date="2024-03-14T14:58:00Z"/>
            </w:rPr>
          </w:rPrChange>
        </w:rPr>
      </w:pPr>
      <w:ins w:id="552" w:author="юлия кирсанова" w:date="2024-03-14T14:58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553" w:author="юлия кирсанова" w:date="2024-03-14T15:10:00Z">
              <w:rPr/>
            </w:rPrChange>
          </w:rPr>
          <w:t>8. Критерии приостановления и требования к возобновлению</w:t>
        </w:r>
      </w:ins>
    </w:p>
    <w:p w14:paraId="4F57E014" w14:textId="77777777" w:rsidR="00253981" w:rsidRPr="00F86086" w:rsidRDefault="00253981" w:rsidP="00253981">
      <w:pPr>
        <w:rPr>
          <w:ins w:id="554" w:author="юлия кирсанова" w:date="2024-03-14T14:58:00Z"/>
          <w:rFonts w:ascii="Times New Roman" w:hAnsi="Times New Roman" w:cs="Times New Roman"/>
          <w:rPrChange w:id="555" w:author="юлия кирсанова" w:date="2024-03-14T15:10:00Z">
            <w:rPr>
              <w:ins w:id="556" w:author="юлия кирсанова" w:date="2024-03-14T14:58:00Z"/>
            </w:rPr>
          </w:rPrChange>
        </w:rPr>
      </w:pPr>
    </w:p>
    <w:p w14:paraId="793C3D73" w14:textId="77777777" w:rsidR="00253981" w:rsidRPr="00F86086" w:rsidRDefault="00253981" w:rsidP="00253981">
      <w:pPr>
        <w:rPr>
          <w:ins w:id="557" w:author="юлия кирсанова" w:date="2024-03-14T14:58:00Z"/>
          <w:rFonts w:ascii="Times New Roman" w:hAnsi="Times New Roman" w:cs="Times New Roman"/>
          <w:rPrChange w:id="558" w:author="юлия кирсанова" w:date="2024-03-14T15:10:00Z">
            <w:rPr>
              <w:ins w:id="559" w:author="юлия кирсанова" w:date="2024-03-14T14:58:00Z"/>
            </w:rPr>
          </w:rPrChange>
        </w:rPr>
      </w:pPr>
      <w:ins w:id="560" w:author="юлия кирсанова" w:date="2024-03-14T14:58:00Z">
        <w:r w:rsidRPr="00F86086">
          <w:rPr>
            <w:rFonts w:ascii="Times New Roman" w:hAnsi="Times New Roman" w:cs="Times New Roman"/>
            <w:rPrChange w:id="561" w:author="юлия кирсанова" w:date="2024-03-14T15:10:00Z">
              <w:rPr/>
            </w:rPrChange>
          </w:rPr>
          <w:t>Тестирование будет приостановлено, если критические дефекты значительно затрудняют прогресс тестирования или возникают проблемы среды.</w:t>
        </w:r>
      </w:ins>
    </w:p>
    <w:p w14:paraId="411022E4" w14:textId="170E61FC" w:rsidR="00253981" w:rsidRPr="00F86086" w:rsidRDefault="00253981" w:rsidP="00253981">
      <w:pPr>
        <w:rPr>
          <w:ins w:id="562" w:author="юлия кирсанова" w:date="2024-03-14T14:59:00Z"/>
          <w:rFonts w:ascii="Times New Roman" w:hAnsi="Times New Roman" w:cs="Times New Roman"/>
          <w:rPrChange w:id="563" w:author="юлия кирсанова" w:date="2024-03-14T15:10:00Z">
            <w:rPr>
              <w:ins w:id="564" w:author="юлия кирсанова" w:date="2024-03-14T14:59:00Z"/>
            </w:rPr>
          </w:rPrChange>
        </w:rPr>
      </w:pPr>
      <w:ins w:id="565" w:author="юлия кирсанова" w:date="2024-03-14T14:58:00Z">
        <w:r w:rsidRPr="00F86086">
          <w:rPr>
            <w:rFonts w:ascii="Times New Roman" w:hAnsi="Times New Roman" w:cs="Times New Roman"/>
            <w:rPrChange w:id="566" w:author="юлия кирсанова" w:date="2024-03-14T15:10:00Z">
              <w:rPr/>
            </w:rPrChange>
          </w:rPr>
          <w:t>Тестирование возобновится после устранения критических дефектов или устранения проблем среды.</w:t>
        </w:r>
      </w:ins>
    </w:p>
    <w:p w14:paraId="3F64ECF7" w14:textId="77777777" w:rsidR="00253981" w:rsidRPr="00F86086" w:rsidRDefault="00253981" w:rsidP="00253981">
      <w:pPr>
        <w:rPr>
          <w:ins w:id="567" w:author="юлия кирсанова" w:date="2024-03-14T14:59:00Z"/>
          <w:rFonts w:ascii="Times New Roman" w:hAnsi="Times New Roman" w:cs="Times New Roman"/>
          <w:rPrChange w:id="568" w:author="юлия кирсанова" w:date="2024-03-14T15:10:00Z">
            <w:rPr>
              <w:ins w:id="569" w:author="юлия кирсанова" w:date="2024-03-14T14:59:00Z"/>
            </w:rPr>
          </w:rPrChange>
        </w:rPr>
      </w:pPr>
    </w:p>
    <w:p w14:paraId="017EB77B" w14:textId="77777777" w:rsidR="00253981" w:rsidRPr="00F86086" w:rsidRDefault="00253981" w:rsidP="00253981">
      <w:pPr>
        <w:rPr>
          <w:ins w:id="570" w:author="юлия кирсанова" w:date="2024-03-14T14:59:00Z"/>
          <w:rFonts w:ascii="Times New Roman" w:hAnsi="Times New Roman" w:cs="Times New Roman"/>
          <w:b/>
          <w:bCs/>
          <w:sz w:val="28"/>
          <w:szCs w:val="28"/>
          <w:rPrChange w:id="571" w:author="юлия кирсанова" w:date="2024-03-14T15:10:00Z">
            <w:rPr>
              <w:ins w:id="572" w:author="юлия кирсанова" w:date="2024-03-14T14:59:00Z"/>
            </w:rPr>
          </w:rPrChange>
        </w:rPr>
      </w:pPr>
      <w:ins w:id="573" w:author="юлия кирсанова" w:date="2024-03-14T14:59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574" w:author="юлия кирсанова" w:date="2024-03-14T15:10:00Z">
              <w:rPr/>
            </w:rPrChange>
          </w:rPr>
          <w:t>9. Результаты тестирования</w:t>
        </w:r>
      </w:ins>
    </w:p>
    <w:p w14:paraId="75519EA8" w14:textId="77777777" w:rsidR="00253981" w:rsidRPr="00F86086" w:rsidRDefault="00253981" w:rsidP="00253981">
      <w:pPr>
        <w:rPr>
          <w:ins w:id="575" w:author="юлия кирсанова" w:date="2024-03-14T14:59:00Z"/>
          <w:rFonts w:ascii="Times New Roman" w:hAnsi="Times New Roman" w:cs="Times New Roman"/>
          <w:rPrChange w:id="576" w:author="юлия кирсанова" w:date="2024-03-14T15:10:00Z">
            <w:rPr>
              <w:ins w:id="577" w:author="юлия кирсанова" w:date="2024-03-14T14:59:00Z"/>
            </w:rPr>
          </w:rPrChange>
        </w:rPr>
      </w:pPr>
    </w:p>
    <w:p w14:paraId="38B50EC5" w14:textId="77777777" w:rsidR="00F86086" w:rsidRPr="00F86086" w:rsidRDefault="00F86086" w:rsidP="00F86086">
      <w:pPr>
        <w:spacing w:line="240" w:lineRule="auto"/>
        <w:rPr>
          <w:ins w:id="578" w:author="юлия кирсанова" w:date="2024-03-14T15:06:00Z"/>
          <w:rFonts w:ascii="Times New Roman" w:hAnsi="Times New Roman" w:cs="Times New Roman"/>
          <w:noProof/>
          <w:sz w:val="24"/>
          <w:szCs w:val="24"/>
        </w:rPr>
      </w:pPr>
      <w:ins w:id="579" w:author="юлия кирсанова" w:date="2024-03-14T15:06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- Отчет о тестировании.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- Отчет о найденных ошибках.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  <w:t>- Чек-лист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br/>
        </w:r>
      </w:ins>
    </w:p>
    <w:p w14:paraId="2ABDA2B7" w14:textId="77777777" w:rsidR="00253981" w:rsidRPr="00F86086" w:rsidRDefault="00253981" w:rsidP="00253981">
      <w:pPr>
        <w:rPr>
          <w:ins w:id="580" w:author="юлия кирсанова" w:date="2024-03-14T14:59:00Z"/>
          <w:rFonts w:ascii="Times New Roman" w:hAnsi="Times New Roman" w:cs="Times New Roman"/>
          <w:b/>
          <w:bCs/>
          <w:sz w:val="28"/>
          <w:szCs w:val="28"/>
          <w:rPrChange w:id="581" w:author="юлия кирсанова" w:date="2024-03-14T15:10:00Z">
            <w:rPr>
              <w:ins w:id="582" w:author="юлия кирсанова" w:date="2024-03-14T14:59:00Z"/>
            </w:rPr>
          </w:rPrChange>
        </w:rPr>
      </w:pPr>
      <w:ins w:id="583" w:author="юлия кирсанова" w:date="2024-03-14T14:59:00Z">
        <w:r w:rsidRPr="00F86086">
          <w:rPr>
            <w:rFonts w:ascii="Times New Roman" w:hAnsi="Times New Roman" w:cs="Times New Roman"/>
            <w:b/>
            <w:bCs/>
            <w:sz w:val="28"/>
            <w:szCs w:val="28"/>
            <w:rPrChange w:id="584" w:author="юлия кирсанова" w:date="2024-03-14T15:10:00Z">
              <w:rPr/>
            </w:rPrChange>
          </w:rPr>
          <w:t>10. Ресурсы и требования к среде</w:t>
        </w:r>
      </w:ins>
    </w:p>
    <w:p w14:paraId="48180951" w14:textId="77777777" w:rsidR="00253981" w:rsidRPr="00F86086" w:rsidRDefault="00253981" w:rsidP="00253981">
      <w:pPr>
        <w:rPr>
          <w:ins w:id="585" w:author="юлия кирсанова" w:date="2024-03-14T14:59:00Z"/>
          <w:rFonts w:ascii="Times New Roman" w:hAnsi="Times New Roman" w:cs="Times New Roman"/>
          <w:rPrChange w:id="586" w:author="юлия кирсанова" w:date="2024-03-14T15:10:00Z">
            <w:rPr>
              <w:ins w:id="587" w:author="юлия кирсанова" w:date="2024-03-14T14:59:00Z"/>
            </w:rPr>
          </w:rPrChange>
        </w:rPr>
      </w:pPr>
    </w:p>
    <w:p w14:paraId="7834CCAE" w14:textId="77777777" w:rsidR="00F86086" w:rsidRPr="00F86086" w:rsidRDefault="00F86086" w:rsidP="00F86086">
      <w:pPr>
        <w:spacing w:line="240" w:lineRule="auto"/>
        <w:rPr>
          <w:ins w:id="588" w:author="юлия кирсанова" w:date="2024-03-14T15:05:00Z"/>
          <w:rFonts w:ascii="Times New Roman" w:hAnsi="Times New Roman" w:cs="Times New Roman"/>
          <w:noProof/>
          <w:sz w:val="24"/>
          <w:szCs w:val="24"/>
        </w:rPr>
      </w:pPr>
      <w:ins w:id="589" w:author="юлия кирсанова" w:date="2024-03-14T15:05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- 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Postman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 для выполнения тестов.</w:t>
        </w:r>
      </w:ins>
    </w:p>
    <w:p w14:paraId="1C9D1DCF" w14:textId="77777777" w:rsidR="00F86086" w:rsidRPr="00F86086" w:rsidRDefault="00F86086" w:rsidP="00F86086">
      <w:pPr>
        <w:spacing w:line="240" w:lineRule="auto"/>
        <w:rPr>
          <w:ins w:id="590" w:author="юлия кирсанова" w:date="2024-03-14T15:05:00Z"/>
          <w:rFonts w:ascii="Times New Roman" w:hAnsi="Times New Roman" w:cs="Times New Roman"/>
          <w:noProof/>
          <w:sz w:val="24"/>
          <w:szCs w:val="24"/>
        </w:rPr>
      </w:pPr>
      <w:ins w:id="591" w:author="юлия кирсанова" w:date="2024-03-14T15:05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- Тестовое окружение "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restful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>-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booker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>", доступное для тестирования.</w:t>
        </w:r>
      </w:ins>
    </w:p>
    <w:p w14:paraId="528D4592" w14:textId="77777777" w:rsidR="00F86086" w:rsidRPr="00F86086" w:rsidRDefault="00F86086" w:rsidP="00F86086">
      <w:pPr>
        <w:spacing w:line="240" w:lineRule="auto"/>
        <w:rPr>
          <w:ins w:id="592" w:author="юлия кирсанова" w:date="2024-03-14T15:05:00Z"/>
          <w:rFonts w:ascii="Times New Roman" w:hAnsi="Times New Roman" w:cs="Times New Roman"/>
          <w:noProof/>
          <w:sz w:val="24"/>
          <w:szCs w:val="24"/>
        </w:rPr>
      </w:pPr>
      <w:ins w:id="593" w:author="юлия кирсанова" w:date="2024-03-14T15:05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>-</w:t>
        </w:r>
        <w:r w:rsidRPr="00F86086">
          <w:rPr>
            <w:rFonts w:ascii="Times New Roman" w:hAnsi="Times New Roman" w:cs="Times New Roman"/>
            <w:rPrChange w:id="594" w:author="юлия кирсанова" w:date="2024-03-14T15:10:00Z">
              <w:rPr/>
            </w:rPrChange>
          </w:rPr>
          <w:t xml:space="preserve"> 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https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>://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pairwise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>.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teremokgames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>.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com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>/ для попарного тестирования</w:t>
        </w:r>
      </w:ins>
    </w:p>
    <w:p w14:paraId="10B2D4CC" w14:textId="77777777" w:rsidR="00F86086" w:rsidRPr="00F86086" w:rsidRDefault="00F86086" w:rsidP="00F86086">
      <w:pPr>
        <w:spacing w:line="240" w:lineRule="auto"/>
        <w:rPr>
          <w:ins w:id="595" w:author="юлия кирсанова" w:date="2024-03-14T15:05:00Z"/>
          <w:rFonts w:ascii="Times New Roman" w:hAnsi="Times New Roman" w:cs="Times New Roman"/>
          <w:noProof/>
          <w:sz w:val="24"/>
          <w:szCs w:val="24"/>
        </w:rPr>
      </w:pPr>
      <w:ins w:id="596" w:author="юлия кирсанова" w:date="2024-03-14T15:05:00Z"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- </w:t>
        </w:r>
        <w:r w:rsidRPr="00F8608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Jira</w:t>
        </w:r>
        <w:r w:rsidRPr="00F86086">
          <w:rPr>
            <w:rFonts w:ascii="Times New Roman" w:hAnsi="Times New Roman" w:cs="Times New Roman"/>
            <w:noProof/>
            <w:sz w:val="24"/>
            <w:szCs w:val="24"/>
          </w:rPr>
          <w:t xml:space="preserve"> для заведения баг-репортов</w:t>
        </w:r>
      </w:ins>
    </w:p>
    <w:p w14:paraId="22D34CF8" w14:textId="4D134B19" w:rsidR="00253981" w:rsidRDefault="00253981" w:rsidP="00F86086"/>
    <w:sectPr w:rsidR="0025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443766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юлия кирсанова">
    <w15:presenceInfo w15:providerId="Windows Live" w15:userId="120d4e348180f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390C"/>
    <w:rsid w:val="0023390C"/>
    <w:rsid w:val="00253981"/>
    <w:rsid w:val="00264F75"/>
    <w:rsid w:val="0095234C"/>
    <w:rsid w:val="00EC2D79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D7BA"/>
  <w15:chartTrackingRefBased/>
  <w15:docId w15:val="{6BC35A43-679D-4E4E-B23C-517D25F9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79"/>
    <w:pPr>
      <w:spacing w:after="160" w:line="259" w:lineRule="auto"/>
    </w:pPr>
    <w:rPr>
      <w:kern w:val="0"/>
    </w:rPr>
  </w:style>
  <w:style w:type="paragraph" w:styleId="1">
    <w:name w:val="heading 1"/>
    <w:basedOn w:val="a"/>
    <w:next w:val="a"/>
    <w:link w:val="10"/>
    <w:qFormat/>
    <w:rsid w:val="00EC2D79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28"/>
      <w:sz w:val="48"/>
      <w:szCs w:val="20"/>
      <w:lang w:val="en-US"/>
      <w14:ligatures w14:val="none"/>
    </w:rPr>
  </w:style>
  <w:style w:type="paragraph" w:styleId="2">
    <w:name w:val="heading 2"/>
    <w:basedOn w:val="a"/>
    <w:next w:val="a"/>
    <w:link w:val="20"/>
    <w:qFormat/>
    <w:rsid w:val="00EC2D79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Palatino Linotype" w:eastAsia="Times New Roman" w:hAnsi="Palatino Linotype" w:cs="Times New Roman"/>
      <w:b/>
      <w:sz w:val="32"/>
      <w:szCs w:val="20"/>
      <w:lang w:val="en-US"/>
      <w14:ligatures w14:val="none"/>
    </w:rPr>
  </w:style>
  <w:style w:type="paragraph" w:styleId="3">
    <w:name w:val="heading 3"/>
    <w:basedOn w:val="a"/>
    <w:next w:val="a"/>
    <w:link w:val="30"/>
    <w:qFormat/>
    <w:rsid w:val="00EC2D7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Palatino Linotype" w:eastAsia="Times New Roman" w:hAnsi="Palatino Linotype" w:cs="Times New Roman"/>
      <w:sz w:val="28"/>
      <w:szCs w:val="20"/>
      <w:lang w:val="en-US"/>
      <w14:ligatures w14:val="none"/>
    </w:rPr>
  </w:style>
  <w:style w:type="paragraph" w:styleId="4">
    <w:name w:val="heading 4"/>
    <w:basedOn w:val="a"/>
    <w:next w:val="a"/>
    <w:link w:val="40"/>
    <w:qFormat/>
    <w:rsid w:val="00EC2D79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  <w14:ligatures w14:val="none"/>
    </w:rPr>
  </w:style>
  <w:style w:type="paragraph" w:styleId="5">
    <w:name w:val="heading 5"/>
    <w:basedOn w:val="a"/>
    <w:next w:val="a"/>
    <w:link w:val="50"/>
    <w:qFormat/>
    <w:rsid w:val="00EC2D79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  <w:lang w:val="en-US"/>
      <w14:ligatures w14:val="none"/>
    </w:rPr>
  </w:style>
  <w:style w:type="paragraph" w:styleId="6">
    <w:name w:val="heading 6"/>
    <w:basedOn w:val="a"/>
    <w:next w:val="a"/>
    <w:link w:val="60"/>
    <w:qFormat/>
    <w:rsid w:val="00EC2D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  <w14:ligatures w14:val="none"/>
    </w:rPr>
  </w:style>
  <w:style w:type="paragraph" w:styleId="7">
    <w:name w:val="heading 7"/>
    <w:basedOn w:val="a"/>
    <w:next w:val="a"/>
    <w:link w:val="70"/>
    <w:qFormat/>
    <w:rsid w:val="00EC2D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paragraph" w:styleId="8">
    <w:name w:val="heading 8"/>
    <w:basedOn w:val="a"/>
    <w:next w:val="a"/>
    <w:link w:val="80"/>
    <w:qFormat/>
    <w:rsid w:val="00EC2D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  <w14:ligatures w14:val="none"/>
    </w:rPr>
  </w:style>
  <w:style w:type="paragraph" w:styleId="9">
    <w:name w:val="heading 9"/>
    <w:basedOn w:val="a"/>
    <w:next w:val="a"/>
    <w:link w:val="90"/>
    <w:qFormat/>
    <w:rsid w:val="00EC2D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2D79"/>
    <w:rPr>
      <w:rFonts w:ascii="Times New Roman" w:eastAsia="Times New Roman" w:hAnsi="Times New Roman" w:cs="Times New Roman"/>
      <w:b/>
      <w:kern w:val="28"/>
      <w:sz w:val="48"/>
      <w:szCs w:val="20"/>
      <w:lang w:val="en-US"/>
      <w14:ligatures w14:val="none"/>
    </w:rPr>
  </w:style>
  <w:style w:type="character" w:customStyle="1" w:styleId="20">
    <w:name w:val="Заголовок 2 Знак"/>
    <w:basedOn w:val="a0"/>
    <w:link w:val="2"/>
    <w:rsid w:val="00EC2D79"/>
    <w:rPr>
      <w:rFonts w:ascii="Palatino Linotype" w:eastAsia="Times New Roman" w:hAnsi="Palatino Linotype" w:cs="Times New Roman"/>
      <w:b/>
      <w:kern w:val="0"/>
      <w:sz w:val="32"/>
      <w:szCs w:val="20"/>
      <w:lang w:val="en-US"/>
      <w14:ligatures w14:val="none"/>
    </w:rPr>
  </w:style>
  <w:style w:type="character" w:customStyle="1" w:styleId="30">
    <w:name w:val="Заголовок 3 Знак"/>
    <w:basedOn w:val="a0"/>
    <w:link w:val="3"/>
    <w:rsid w:val="00EC2D79"/>
    <w:rPr>
      <w:rFonts w:ascii="Palatino Linotype" w:eastAsia="Times New Roman" w:hAnsi="Palatino Linotype" w:cs="Times New Roman"/>
      <w:kern w:val="0"/>
      <w:sz w:val="28"/>
      <w:szCs w:val="20"/>
      <w:lang w:val="en-US"/>
      <w14:ligatures w14:val="none"/>
    </w:rPr>
  </w:style>
  <w:style w:type="character" w:customStyle="1" w:styleId="40">
    <w:name w:val="Заголовок 4 Знак"/>
    <w:basedOn w:val="a0"/>
    <w:link w:val="4"/>
    <w:rsid w:val="00EC2D79"/>
    <w:rPr>
      <w:rFonts w:ascii="Times New Roman" w:eastAsia="Times New Roman" w:hAnsi="Times New Roman" w:cs="Times New Roman"/>
      <w:b/>
      <w:i/>
      <w:kern w:val="0"/>
      <w:sz w:val="24"/>
      <w:szCs w:val="20"/>
      <w:lang w:val="en-US"/>
      <w14:ligatures w14:val="none"/>
    </w:rPr>
  </w:style>
  <w:style w:type="character" w:customStyle="1" w:styleId="50">
    <w:name w:val="Заголовок 5 Знак"/>
    <w:basedOn w:val="a0"/>
    <w:link w:val="5"/>
    <w:rsid w:val="00EC2D79"/>
    <w:rPr>
      <w:rFonts w:ascii="Times New Roman" w:eastAsia="Times New Roman" w:hAnsi="Times New Roman" w:cs="Times New Roman"/>
      <w:b/>
      <w:kern w:val="0"/>
      <w:sz w:val="24"/>
      <w:szCs w:val="20"/>
      <w:u w:val="single"/>
      <w:lang w:val="en-US"/>
      <w14:ligatures w14:val="none"/>
    </w:rPr>
  </w:style>
  <w:style w:type="character" w:customStyle="1" w:styleId="60">
    <w:name w:val="Заголовок 6 Знак"/>
    <w:basedOn w:val="a0"/>
    <w:link w:val="6"/>
    <w:rsid w:val="00EC2D7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70">
    <w:name w:val="Заголовок 7 Знак"/>
    <w:basedOn w:val="a0"/>
    <w:link w:val="7"/>
    <w:rsid w:val="00EC2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0"/>
    <w:link w:val="8"/>
    <w:rsid w:val="00EC2D79"/>
    <w:rPr>
      <w:rFonts w:ascii="Times New Roman" w:eastAsia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0"/>
    <w:link w:val="9"/>
    <w:rsid w:val="00EC2D79"/>
    <w:rPr>
      <w:rFonts w:ascii="Arial" w:eastAsia="Times New Roman" w:hAnsi="Arial" w:cs="Arial"/>
      <w:kern w:val="0"/>
      <w:lang w:val="en-US"/>
      <w14:ligatures w14:val="none"/>
    </w:rPr>
  </w:style>
  <w:style w:type="paragraph" w:styleId="a3">
    <w:name w:val="Revision"/>
    <w:hidden/>
    <w:uiPriority w:val="99"/>
    <w:semiHidden/>
    <w:rsid w:val="00EC2D79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кирсанова</cp:lastModifiedBy>
  <cp:revision>2</cp:revision>
  <dcterms:created xsi:type="dcterms:W3CDTF">2024-03-14T11:39:00Z</dcterms:created>
  <dcterms:modified xsi:type="dcterms:W3CDTF">2024-03-14T12:13:00Z</dcterms:modified>
</cp:coreProperties>
</file>